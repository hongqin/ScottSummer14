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592BD" w14:textId="0427F09F" w:rsidR="002D6F58" w:rsidRDefault="00312DC6" w:rsidP="004B50B6">
      <w:pPr>
        <w:pStyle w:val="Heading1"/>
      </w:pPr>
      <w:r>
        <w:t>Investigating t</w:t>
      </w:r>
      <w:r w:rsidR="001804EE">
        <w:t>he interconnection be</w:t>
      </w:r>
      <w:r w:rsidR="00C0076B">
        <w:t>tween cellular aging and</w:t>
      </w:r>
      <w:r w:rsidR="001804EE">
        <w:t xml:space="preserve"> </w:t>
      </w:r>
      <w:r w:rsidR="00D54052">
        <w:t>network</w:t>
      </w:r>
      <w:r w:rsidR="00C0076B">
        <w:t xml:space="preserve"> </w:t>
      </w:r>
      <w:r w:rsidR="001804EE">
        <w:t>robustness</w:t>
      </w:r>
    </w:p>
    <w:p w14:paraId="168B1070" w14:textId="77777777" w:rsidR="004B50B6" w:rsidRDefault="002D6F58" w:rsidP="002D6F58">
      <w:pPr>
        <w:pStyle w:val="Heading2"/>
      </w:pPr>
      <w:r>
        <w:t>Amanda Alexander</w:t>
      </w:r>
    </w:p>
    <w:p w14:paraId="70025FDE" w14:textId="77777777" w:rsidR="004B50B6" w:rsidRDefault="004B50B6" w:rsidP="004B50B6">
      <w:pPr>
        <w:pStyle w:val="Heading1"/>
      </w:pPr>
      <w:r>
        <w:t>Abstract</w:t>
      </w:r>
    </w:p>
    <w:p w14:paraId="2BE5103F" w14:textId="77777777" w:rsidR="008E4D66" w:rsidRDefault="000637E1" w:rsidP="004B50B6">
      <w:pPr>
        <w:rPr>
          <w:ins w:id="0" w:author="Hong Qin" w:date="2013-04-09T11:30:00Z"/>
          <w:rFonts w:eastAsia="Arial"/>
          <w:color w:val="000000"/>
        </w:rPr>
      </w:pPr>
      <w:del w:id="1" w:author="Hong Qin" w:date="2013-04-09T11:29:00Z">
        <w:r w:rsidRPr="00411BC1" w:rsidDel="008E4D66">
          <w:rPr>
            <w:rFonts w:eastAsia="Arial"/>
            <w:color w:val="000000"/>
          </w:rPr>
          <w:delText xml:space="preserve">Complex gene interactions are often channeled together into phenotypic manifestations of cells as whole systems. </w:delText>
        </w:r>
      </w:del>
      <w:r w:rsidR="002D3AA8" w:rsidRPr="00411BC1">
        <w:rPr>
          <w:rFonts w:eastAsia="Arial"/>
          <w:color w:val="000000"/>
        </w:rPr>
        <w:t xml:space="preserve">Cellular aging, a pleiotropic trait, is </w:t>
      </w:r>
      <w:del w:id="2" w:author="Hong Qin" w:date="2013-04-09T11:29:00Z">
        <w:r w:rsidR="002D3AA8" w:rsidRPr="00411BC1" w:rsidDel="008E4D66">
          <w:rPr>
            <w:rFonts w:eastAsia="Arial"/>
            <w:color w:val="000000"/>
          </w:rPr>
          <w:delText xml:space="preserve">likely </w:delText>
        </w:r>
      </w:del>
      <w:r w:rsidR="002D3AA8" w:rsidRPr="00411BC1">
        <w:rPr>
          <w:rFonts w:eastAsia="Arial"/>
          <w:color w:val="000000"/>
        </w:rPr>
        <w:t xml:space="preserve">influenced by many components of gene networks. </w:t>
      </w:r>
    </w:p>
    <w:p w14:paraId="5A0CA60C" w14:textId="77777777" w:rsidR="008E4D66" w:rsidRPr="00411BC1" w:rsidRDefault="008E4D66" w:rsidP="008E4D66">
      <w:pPr>
        <w:rPr>
          <w:ins w:id="3" w:author="Hong Qin" w:date="2013-04-09T11:30:00Z"/>
          <w:rFonts w:eastAsia="Arial"/>
          <w:color w:val="000000"/>
        </w:rPr>
      </w:pPr>
      <w:ins w:id="4" w:author="Hong Qin" w:date="2013-04-09T11:30:00Z">
        <w:r w:rsidRPr="00411BC1">
          <w:rPr>
            <w:rFonts w:eastAsia="Arial"/>
            <w:color w:val="000000"/>
          </w:rPr>
          <w:t>We hypothesize that cellular aging is influenced by the configuration of gene and protein interaction networks for which robustness is a key factor in shaping the characteristics of the aging process.</w:t>
        </w:r>
      </w:ins>
    </w:p>
    <w:p w14:paraId="6B43615A" w14:textId="0DAD0D64" w:rsidR="004B50B6" w:rsidRPr="00411BC1" w:rsidRDefault="001D0F64" w:rsidP="004B50B6">
      <w:pPr>
        <w:rPr>
          <w:rFonts w:eastAsia="Arial"/>
          <w:color w:val="000000"/>
        </w:rPr>
      </w:pPr>
      <w:r w:rsidRPr="00411BC1">
        <w:rPr>
          <w:rFonts w:eastAsia="Arial"/>
          <w:color w:val="000000"/>
        </w:rPr>
        <w:t xml:space="preserve">Here, we aim to dissect the interconnection of </w:t>
      </w:r>
      <w:r w:rsidR="002D3AA8" w:rsidRPr="00411BC1">
        <w:rPr>
          <w:rFonts w:eastAsia="Arial"/>
          <w:color w:val="000000"/>
        </w:rPr>
        <w:t xml:space="preserve">network </w:t>
      </w:r>
      <w:r w:rsidRPr="00411BC1">
        <w:rPr>
          <w:rFonts w:eastAsia="Arial"/>
          <w:color w:val="000000"/>
        </w:rPr>
        <w:t xml:space="preserve">robustness and life-history traits in </w:t>
      </w:r>
      <w:r w:rsidRPr="00411BC1">
        <w:rPr>
          <w:rFonts w:eastAsia="Arial"/>
          <w:i/>
          <w:iCs/>
          <w:color w:val="000000"/>
        </w:rPr>
        <w:t>Saccharomyces</w:t>
      </w:r>
      <w:r w:rsidR="002D3AA8" w:rsidRPr="00411BC1">
        <w:rPr>
          <w:rFonts w:eastAsia="Arial"/>
          <w:color w:val="000000"/>
        </w:rPr>
        <w:t xml:space="preserve"> </w:t>
      </w:r>
      <w:r w:rsidRPr="00411BC1">
        <w:rPr>
          <w:rFonts w:eastAsia="Arial"/>
          <w:i/>
          <w:iCs/>
          <w:color w:val="000000"/>
        </w:rPr>
        <w:t>cerevisiae</w:t>
      </w:r>
      <w:r w:rsidR="002D3AA8" w:rsidRPr="00411BC1">
        <w:rPr>
          <w:rFonts w:eastAsia="Arial"/>
          <w:color w:val="000000"/>
        </w:rPr>
        <w:t xml:space="preserve">.  </w:t>
      </w:r>
      <w:r w:rsidRPr="00411BC1">
        <w:rPr>
          <w:rFonts w:eastAsia="Arial"/>
          <w:color w:val="000000"/>
        </w:rPr>
        <w:t xml:space="preserve">We evaluated the causal interactions of </w:t>
      </w:r>
      <w:r w:rsidR="00F96B27" w:rsidRPr="00411BC1">
        <w:rPr>
          <w:rFonts w:eastAsia="Arial"/>
          <w:color w:val="000000"/>
        </w:rPr>
        <w:t xml:space="preserve">network </w:t>
      </w:r>
      <w:r w:rsidRPr="00411BC1">
        <w:rPr>
          <w:rFonts w:eastAsia="Arial"/>
          <w:color w:val="000000"/>
        </w:rPr>
        <w:t xml:space="preserve">connectivity, </w:t>
      </w:r>
      <w:r w:rsidR="00F96B27" w:rsidRPr="00411BC1">
        <w:rPr>
          <w:rFonts w:eastAsia="Arial"/>
          <w:color w:val="000000"/>
        </w:rPr>
        <w:t xml:space="preserve">coefficient of variations of gene expression, </w:t>
      </w:r>
      <w:r w:rsidRPr="00411BC1">
        <w:rPr>
          <w:rFonts w:eastAsia="Arial"/>
          <w:color w:val="000000"/>
        </w:rPr>
        <w:t xml:space="preserve">evolutionary distance, fitness, morphological plasticity, and </w:t>
      </w:r>
      <w:r w:rsidR="00C87459" w:rsidRPr="00411BC1">
        <w:rPr>
          <w:rFonts w:eastAsia="Arial"/>
          <w:color w:val="000000"/>
        </w:rPr>
        <w:t xml:space="preserve">replicative </w:t>
      </w:r>
      <w:r w:rsidRPr="00411BC1">
        <w:rPr>
          <w:rFonts w:eastAsia="Arial"/>
          <w:color w:val="000000"/>
        </w:rPr>
        <w:t>life span using partial regressions.</w:t>
      </w:r>
      <w:r w:rsidR="00010C07">
        <w:rPr>
          <w:rFonts w:eastAsia="Arial"/>
          <w:color w:val="000000"/>
        </w:rPr>
        <w:t xml:space="preserve"> </w:t>
      </w:r>
    </w:p>
    <w:p w14:paraId="1F66166A" w14:textId="2014D3C3" w:rsidR="00D609C6" w:rsidDel="008E4D66" w:rsidRDefault="00D609C6" w:rsidP="004B50B6">
      <w:pPr>
        <w:rPr>
          <w:del w:id="5" w:author="Hong Qin" w:date="2013-04-09T11:30:00Z"/>
          <w:rFonts w:eastAsia="Arial"/>
          <w:color w:val="000000"/>
        </w:rPr>
      </w:pPr>
      <w:del w:id="6" w:author="Hong Qin" w:date="2013-04-09T11:30:00Z">
        <w:r w:rsidRPr="00411BC1" w:rsidDel="008E4D66">
          <w:rPr>
            <w:rFonts w:eastAsia="Arial"/>
            <w:color w:val="000000"/>
          </w:rPr>
          <w:delText>We hypothesize that cellular aging is influenced by the configuration of gene and protein interaction networks for which robustness is a key factor in shaping the characteristics of the aging process.</w:delText>
        </w:r>
      </w:del>
    </w:p>
    <w:p w14:paraId="324AFBC4" w14:textId="5BCCB6DF" w:rsidR="008E4D66" w:rsidRPr="00411BC1" w:rsidRDefault="008E4D66" w:rsidP="004B50B6">
      <w:pPr>
        <w:rPr>
          <w:ins w:id="7" w:author="Hong Qin" w:date="2013-04-09T11:31:00Z"/>
          <w:rFonts w:eastAsia="Arial"/>
          <w:color w:val="000000"/>
        </w:rPr>
      </w:pPr>
      <w:ins w:id="8" w:author="Hong Qin" w:date="2013-04-09T11:31:00Z">
        <w:r>
          <w:rPr>
            <w:rFonts w:eastAsia="Arial"/>
            <w:color w:val="000000"/>
          </w:rPr>
          <w:t>{NEED to add the conclusions here}</w:t>
        </w:r>
      </w:ins>
    </w:p>
    <w:p w14:paraId="7F686A9C" w14:textId="2D933D77" w:rsidR="009C6B9C" w:rsidRPr="00411BC1" w:rsidRDefault="009C6B9C" w:rsidP="004B50B6">
      <w:pPr>
        <w:rPr>
          <w:rFonts w:eastAsia="Arial"/>
          <w:color w:val="000000"/>
        </w:rPr>
      </w:pPr>
      <w:r w:rsidRPr="00411BC1">
        <w:rPr>
          <w:rFonts w:eastAsia="Arial"/>
          <w:color w:val="000000"/>
        </w:rPr>
        <w:t xml:space="preserve">The results of our study showed </w:t>
      </w:r>
      <w:r w:rsidR="00411BC1">
        <w:rPr>
          <w:rFonts w:eastAsia="Arial"/>
          <w:color w:val="000000"/>
        </w:rPr>
        <w:t>significant correlations between replicative lifespan and several robustness proxies. Specifically, replicative lifespan is negatively correlated to morphological p</w:t>
      </w:r>
      <w:r w:rsidR="00010C07">
        <w:rPr>
          <w:rFonts w:eastAsia="Arial"/>
          <w:color w:val="000000"/>
        </w:rPr>
        <w:t>lasticity and positively correlated to fitness robustness.</w:t>
      </w:r>
    </w:p>
    <w:p w14:paraId="12FABBC6" w14:textId="77777777" w:rsidR="004B50B6" w:rsidRDefault="004B50B6" w:rsidP="004B50B6">
      <w:pPr>
        <w:pStyle w:val="Heading1"/>
      </w:pPr>
      <w:r>
        <w:t>Acknowledgements</w:t>
      </w:r>
    </w:p>
    <w:p w14:paraId="1EDED392" w14:textId="6976ED45" w:rsidR="00C0076B" w:rsidRDefault="004B50B6" w:rsidP="009C1607">
      <w:pPr>
        <w:pStyle w:val="Heading1"/>
      </w:pPr>
      <w:r>
        <w:t>Introduction</w:t>
      </w:r>
    </w:p>
    <w:p w14:paraId="56BE0548" w14:textId="77777777" w:rsidR="009C1607" w:rsidRDefault="009C1607" w:rsidP="009C1607">
      <w:pPr>
        <w:ind w:firstLine="720"/>
      </w:pPr>
      <w:r>
        <w:t>The concept and definition of cellular aging has been a highly debated topic for several decades. Although many strides have been made towards understanding cellular aging, it is clear that the detailed mechanism of aging on a molecular level is far from understood. For the purpose of this study, aging will be defined as the loss of function that is generally accompanied by decreasing fertility and increasing mortality with advancing age.</w:t>
      </w:r>
    </w:p>
    <w:p w14:paraId="52DD84A8" w14:textId="330C6070" w:rsidR="009C1607" w:rsidRDefault="009C1607" w:rsidP="009C1607">
      <w:pPr>
        <w:ind w:firstLine="720"/>
      </w:pPr>
      <w:r>
        <w:t xml:space="preserve">Saccharomyces cerevisiae cells have proven to be an excellent model organism for the study of cellular aging. </w:t>
      </w:r>
      <w:r w:rsidRPr="00CE7551">
        <w:rPr>
          <w:i/>
          <w:rPrChange w:id="9" w:author="Hong Qin" w:date="2013-04-09T11:33:00Z">
            <w:rPr/>
          </w:rPrChange>
        </w:rPr>
        <w:t>S. cerevisiae</w:t>
      </w:r>
      <w:r>
        <w:t xml:space="preserve"> yeast cells are unicellular organisms that exhibit asymmetrical division and have the ability to adapt to severe environmental changes in order to maintain growth and function</w:t>
      </w:r>
      <w:r w:rsidR="009E6A37">
        <w:t>. Thus, they tend to live to different ages despite their genotypic similarities</w:t>
      </w:r>
      <w:r>
        <w:t>. It has been determined that these yeast cells share a similar co</w:t>
      </w:r>
      <w:r w:rsidR="009E6A37">
        <w:t>mplex internal cell structure to</w:t>
      </w:r>
      <w:r>
        <w:t xml:space="preserve"> higher-level eukaryotes such as plants and anima</w:t>
      </w:r>
      <w:r w:rsidR="00C43763">
        <w:t>ls, and thus</w:t>
      </w:r>
      <w:r>
        <w:t xml:space="preserve"> exhibit similar molecular mechanis</w:t>
      </w:r>
      <w:r w:rsidR="00C43763">
        <w:t>ms of aging</w:t>
      </w:r>
      <w:r>
        <w:t>. Cellular aging in saccharomyces cerevisiae is most commonly measured in two ways: replicative lifespan, and chronological lifespan. Replicative lifespan is defined as the number of daughter</w:t>
      </w:r>
      <w:r w:rsidR="000E76A0">
        <w:t xml:space="preserve"> cells created by mother cells</w:t>
      </w:r>
      <w:r>
        <w:t xml:space="preserve"> before they senesce and cease to divide. Chronological lifespan measures how long a cell can survive in an arrested non-dividing state. In this study, cellular aging was measured based on replicative lifespan because this yeast lifespan measurement was more easily available to us.</w:t>
      </w:r>
    </w:p>
    <w:p w14:paraId="1736F148" w14:textId="7CDC76FC" w:rsidR="009C1607" w:rsidRDefault="009C1607" w:rsidP="009C1607">
      <w:pPr>
        <w:ind w:firstLine="720"/>
      </w:pPr>
      <w:r>
        <w:lastRenderedPageBreak/>
        <w:t>Although several hundreds of genes in yeast have been found to effect cellular aging, none of these genes suggest a mechanism that is directly linked to aging. The factors that have previously shown direct effects on RLS include the silent information regulator 2 (Sir2) protein and calorie restriction (CR). Sir2 effects aging due to the “toxic” accumulation of extrachromosomal rDNA circles (ERCs) in the nucleus of a mother cell that can lead to the replicative aging of yeast (Kerberlein04PLoS). The deletion of Sir2 increases ERC formation and can thus significantly shortening lifespan. Conversely, it is hypothesized that an over expression of Sir2 will significantly increase life span. In addition to the Sir2 protein, calorie restriction has been found to have an effect on RLS. CR has been found to extend both RLS and CLS, and can be achieved by decreasing the glucose levels in the culture medium. The molecular mechanism for this phenomenon is unclear, but proteins, Mdh1 and Aat1, have been identified as factors that affect calorie restriction</w:t>
      </w:r>
      <w:r w:rsidR="000E76A0">
        <w:t xml:space="preserve"> (citation?)</w:t>
      </w:r>
      <w:r>
        <w:t>.</w:t>
      </w:r>
    </w:p>
    <w:p w14:paraId="6356852F" w14:textId="77777777" w:rsidR="000E76A0" w:rsidRDefault="009C1607" w:rsidP="000E76A0">
      <w:pPr>
        <w:ind w:firstLine="720"/>
      </w:pPr>
      <w:r>
        <w:t>It has been found that genotypically homogeneous yeast cells from the same colony will live to different ages under identical environmental circumstances, suggesting that aging is a somewhat stochastic process. Despite this, there exist universal characteristics of aging at the demographic level (Strehler-Mildvan correlation), suggesting a common principle in the stochastic processes of aging.</w:t>
      </w:r>
      <w:r w:rsidR="000E76A0">
        <w:t xml:space="preserve"> </w:t>
      </w:r>
      <w:r>
        <w:t xml:space="preserve">Several models of cellular aging have been hypothesized in attempts to accurately define cellular aging, for instance the two-parameter Gompertz model. </w:t>
      </w:r>
    </w:p>
    <w:p w14:paraId="02F33A8F" w14:textId="481A2CD5" w:rsidR="000E76A0" w:rsidRPr="000E76A0" w:rsidRDefault="000E76A0" w:rsidP="000E76A0">
      <m:oMathPara>
        <m:oMathParaPr>
          <m:jc m:val="center"/>
        </m:oMathParaPr>
        <m:oMath>
          <m:r>
            <w:rPr>
              <w:rFonts w:ascii="Cambria Math" w:hAnsi="Cambria Math" w:cs="Arial" w:hint="eastAsia"/>
              <w:sz w:val="22"/>
              <w:szCs w:val="22"/>
            </w:rPr>
            <m:t>m</m:t>
          </m:r>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hint="eastAsia"/>
                  <w:sz w:val="22"/>
                  <w:szCs w:val="22"/>
                </w:rPr>
                <m:t>1</m:t>
              </m:r>
            </m:num>
            <m:den>
              <m:r>
                <w:rPr>
                  <w:rFonts w:ascii="Cambria Math" w:hAnsi="Cambria Math" w:cs="Arial" w:hint="eastAsia"/>
                  <w:sz w:val="22"/>
                  <w:szCs w:val="22"/>
                </w:rPr>
                <m:t>s</m:t>
              </m:r>
            </m:den>
          </m:f>
          <m:f>
            <m:fPr>
              <m:ctrlPr>
                <w:rPr>
                  <w:rFonts w:ascii="Cambria Math" w:hAnsi="Cambria Math" w:cs="Arial"/>
                  <w:i/>
                  <w:sz w:val="22"/>
                  <w:szCs w:val="22"/>
                </w:rPr>
              </m:ctrlPr>
            </m:fPr>
            <m:num>
              <m:r>
                <w:rPr>
                  <w:rFonts w:ascii="Cambria Math" w:hAnsi="Cambria Math" w:cs="Arial" w:hint="eastAsia"/>
                  <w:sz w:val="22"/>
                  <w:szCs w:val="22"/>
                </w:rPr>
                <m:t>ds</m:t>
              </m:r>
            </m:num>
            <m:den>
              <m:r>
                <w:rPr>
                  <w:rFonts w:ascii="Cambria Math" w:hAnsi="Cambria Math" w:cs="Arial" w:hint="eastAsia"/>
                  <w:sz w:val="22"/>
                  <w:szCs w:val="22"/>
                </w:rPr>
                <m:t>dt</m:t>
              </m:r>
            </m:den>
          </m:f>
          <m:r>
            <w:rPr>
              <w:rFonts w:ascii="Cambria Math" w:hAnsi="Cambria Math" w:cs="Arial" w:hint="eastAsia"/>
              <w:sz w:val="22"/>
              <w:szCs w:val="22"/>
            </w:rPr>
            <m:t>=</m:t>
          </m:r>
          <m:sSub>
            <m:sSubPr>
              <m:ctrlPr>
                <w:rPr>
                  <w:rFonts w:ascii="Cambria Math" w:hAnsi="Cambria Math" w:cs="Arial"/>
                  <w:i/>
                  <w:sz w:val="22"/>
                  <w:szCs w:val="22"/>
                </w:rPr>
              </m:ctrlPr>
            </m:sSubPr>
            <m:e>
              <m:r>
                <w:rPr>
                  <w:rFonts w:ascii="Cambria Math" w:hAnsi="Cambria Math" w:cs="Arial" w:hint="eastAsia"/>
                  <w:sz w:val="22"/>
                  <w:szCs w:val="22"/>
                </w:rPr>
                <m:t>m</m:t>
              </m:r>
            </m:e>
            <m:sub>
              <m:r>
                <w:rPr>
                  <w:rFonts w:ascii="Cambria Math" w:hAnsi="Cambria Math" w:cs="Arial" w:hint="eastAsia"/>
                  <w:sz w:val="22"/>
                  <w:szCs w:val="22"/>
                </w:rPr>
                <m:t>0</m:t>
              </m:r>
            </m:sub>
          </m:sSub>
          <m:sSup>
            <m:sSupPr>
              <m:ctrlPr>
                <w:rPr>
                  <w:rFonts w:ascii="Cambria Math" w:hAnsi="Cambria Math" w:cs="Arial"/>
                  <w:i/>
                  <w:sz w:val="22"/>
                  <w:szCs w:val="22"/>
                </w:rPr>
              </m:ctrlPr>
            </m:sSupPr>
            <m:e>
              <m:r>
                <w:rPr>
                  <w:rFonts w:ascii="Cambria Math" w:hAnsi="Cambria Math" w:cs="Arial" w:hint="eastAsia"/>
                  <w:sz w:val="22"/>
                  <w:szCs w:val="22"/>
                </w:rPr>
                <m:t xml:space="preserve"> e</m:t>
              </m:r>
            </m:e>
            <m:sup>
              <m:r>
                <w:rPr>
                  <w:rFonts w:ascii="Cambria Math" w:hAnsi="Cambria Math" w:cs="Arial" w:hint="eastAsia"/>
                  <w:sz w:val="22"/>
                  <w:szCs w:val="22"/>
                </w:rPr>
                <m:t>Gt</m:t>
              </m:r>
            </m:sup>
          </m:sSup>
          <m:r>
            <w:rPr>
              <w:rFonts w:ascii="Cambria Math" w:hAnsi="Cambria Math" w:cs="Arial" w:hint="eastAsia"/>
              <w:sz w:val="22"/>
              <w:szCs w:val="22"/>
            </w:rPr>
            <m:t xml:space="preserve">                                     Eq.1</m:t>
          </m:r>
        </m:oMath>
      </m:oMathPara>
    </w:p>
    <w:p w14:paraId="2AEE856E" w14:textId="73A8E70D" w:rsidR="009C1607" w:rsidRDefault="000E76A0" w:rsidP="000E76A0">
      <w:pPr>
        <w:ind w:firstLine="720"/>
      </w:pPr>
      <w:r>
        <w:t>Where m is the mortality rate, m</w:t>
      </w:r>
      <w:r>
        <w:rPr>
          <w:vertAlign w:val="subscript"/>
        </w:rPr>
        <w:t>0</w:t>
      </w:r>
      <w:r>
        <w:t xml:space="preserve"> is the initial mortality rate, s is the survival fraction of a population (i.e. viability), t is time, and the Gompertz coefficient G, determines the acceleration rate of mortality rate over time and is therefore a parameter for aging. </w:t>
      </w:r>
      <w:r w:rsidR="009C1607">
        <w:t>The Gompertz model t</w:t>
      </w:r>
      <w:r>
        <w:t xml:space="preserve">ies to the </w:t>
      </w:r>
      <w:r w:rsidR="009C1607">
        <w:t xml:space="preserve">Strehler-Mildvan correlation because it observes a negative correlation </w:t>
      </w:r>
      <w:r>
        <w:t xml:space="preserve">between G </w:t>
      </w:r>
      <w:r w:rsidR="009C1607">
        <w:t>and the natural log</w:t>
      </w:r>
      <w:r>
        <w:t xml:space="preserve"> of the initial mortality rate (this correlation was first observed in humans with the Strehler-Mildvan correlation). This correlation implies that there could exist an underlying model to determine cellular aging.</w:t>
      </w:r>
    </w:p>
    <w:p w14:paraId="67686309" w14:textId="18C75782" w:rsidR="000E4081" w:rsidRDefault="000E4081" w:rsidP="009C1607">
      <w:pPr>
        <w:ind w:firstLine="720"/>
      </w:pPr>
      <w:r>
        <w:t>Previous research has provided evidence that cellular aging is an emergent property of gene networks, which allow for the communication of molecules inside the cell</w:t>
      </w:r>
      <w:r w:rsidR="00BC1A53">
        <w:t xml:space="preserve"> (citation)</w:t>
      </w:r>
      <w:r>
        <w:t>. These gene networks are made up of a supply of DNA segments that interact with one another, but the level of gene expression varies depending on the type of cell and the environment. Based on earlier studies, it is evident that these gene networks allow the cell to adapt and survive, and thus depicts the robustness of the cell.</w:t>
      </w:r>
    </w:p>
    <w:p w14:paraId="6D9C5C03" w14:textId="0204389C" w:rsidR="00C77A2D" w:rsidRDefault="009C1607" w:rsidP="00C77A2D">
      <w:pPr>
        <w:ind w:firstLine="720"/>
      </w:pPr>
      <w:r>
        <w:t xml:space="preserve">In this study, we investigate the interconnection between cellular robustness and cellular aging in the </w:t>
      </w:r>
      <w:r w:rsidR="000E4081">
        <w:t>yeast Saccharomyces cerevisiae.</w:t>
      </w:r>
      <w:r>
        <w:t xml:space="preserve"> Cellular robustness is defined as the ability of a cell to maintain homeostasis throughout genetic, environmental, or stochastic perturbations, such as temperature, time, </w:t>
      </w:r>
      <w:r w:rsidR="000E4081">
        <w:t>and cellular damage. Previous research has</w:t>
      </w:r>
      <w:r>
        <w:t xml:space="preserve"> hypothesized that cells with greater robustness experience a longer lifespan</w:t>
      </w:r>
      <w:r w:rsidR="000E4081">
        <w:t xml:space="preserve"> and that phenotypic capacitors influence robustness</w:t>
      </w:r>
      <w:r w:rsidR="00BC1A53">
        <w:t xml:space="preserve"> (citation?)</w:t>
      </w:r>
      <w:r>
        <w:t xml:space="preserve">. </w:t>
      </w:r>
      <w:r w:rsidR="000E4081">
        <w:t>Since cellular aging is defined as the deterioration of cellular f</w:t>
      </w:r>
      <w:r w:rsidR="005E15EF">
        <w:t>unctions, it follows that as a cell’s network robustness decreases it will b</w:t>
      </w:r>
      <w:r w:rsidR="00BC1A53">
        <w:t xml:space="preserve">e less able to adapt </w:t>
      </w:r>
      <w:r w:rsidR="005E15EF">
        <w:t xml:space="preserve">against external perturbations, </w:t>
      </w:r>
      <w:r w:rsidR="00BC1A53">
        <w:t>causing a</w:t>
      </w:r>
      <w:r w:rsidR="005E15EF">
        <w:t xml:space="preserve"> depletion of functionality of the protein activities (aging). </w:t>
      </w:r>
      <w:r>
        <w:t xml:space="preserve">Specifically, the Gompertz model predicts a positive correlation between cellular aging and cellular robustness. Thus, leading to the formulation of our hypothesis in this study that replicative lifespan in s. cerevisiae will be directly correlated to </w:t>
      </w:r>
      <w:r w:rsidR="00BC1A53">
        <w:t xml:space="preserve">robustness and thus to </w:t>
      </w:r>
      <w:r>
        <w:t>several different proxies of robustness. The robustness proxies that we investigated in this study included: the number of protein interactions, the number of genetic interactions, evolutionary distance, fitness, and morphological plasticity. These robustness factors were selected because data in these areas was most easily accessible. This study examined each robustness proxy to determine the relationship to replicative lifespan using R statistical software. We examined the relationships between each individual robustness proxy and RLS, the robustness proxies to each other, and multiple combinations of the robustness proxies to RLS.</w:t>
      </w:r>
    </w:p>
    <w:p w14:paraId="2282C811" w14:textId="77777777" w:rsidR="00C77A2D" w:rsidRDefault="00C77A2D" w:rsidP="00C77A2D">
      <w:pPr>
        <w:ind w:firstLine="720"/>
      </w:pPr>
    </w:p>
    <w:p w14:paraId="5C0E5AD8" w14:textId="77777777" w:rsidR="00C77A2D" w:rsidRDefault="00C77A2D" w:rsidP="00C77A2D">
      <w:pPr>
        <w:pStyle w:val="Heading1"/>
      </w:pPr>
      <w:r>
        <w:t>Materials and Methods</w:t>
      </w:r>
    </w:p>
    <w:p w14:paraId="2DBFE789" w14:textId="1569418B" w:rsidR="00C77A2D" w:rsidRDefault="00C77A2D" w:rsidP="00C77A2D">
      <w:pPr>
        <w:pStyle w:val="Heading2"/>
      </w:pPr>
      <w:r>
        <w:t>List of data sets</w:t>
      </w:r>
    </w:p>
    <w:p w14:paraId="70C4A1DD" w14:textId="0D3531E4" w:rsidR="00533429" w:rsidRPr="00A16DCD" w:rsidRDefault="00A0691E" w:rsidP="00C77A2D">
      <w:pPr>
        <w:pStyle w:val="Heading3"/>
        <w:rPr>
          <w:b w:val="0"/>
          <w:rPrChange w:id="10" w:author="Hong Qin" w:date="2013-04-09T11:35:00Z">
            <w:rPr/>
          </w:rPrChange>
        </w:rPr>
      </w:pPr>
      <w:r w:rsidRPr="00A16DCD">
        <w:rPr>
          <w:b w:val="0"/>
          <w:rPrChange w:id="11" w:author="Hong Qin" w:date="2013-04-09T11:35:00Z">
            <w:rPr>
              <w:rFonts w:ascii="Times New Roman" w:eastAsiaTheme="minorEastAsia" w:hAnsi="Times New Roman" w:cs="Times New Roman"/>
              <w:b w:val="0"/>
              <w:bCs w:val="0"/>
              <w:color w:val="auto"/>
            </w:rPr>
          </w:rPrChange>
        </w:rPr>
        <w:t>Yeast deletion mutation with known effects on morphology is available at the Saccharomyces cerevisiae morphological database (SCMD,</w:t>
      </w:r>
      <w:r w:rsidRPr="00A16DCD">
        <w:rPr>
          <w:rFonts w:ascii="Arial" w:hAnsi="Arial" w:cs="Arial"/>
          <w:b w:val="0"/>
          <w:sz w:val="20"/>
          <w:szCs w:val="20"/>
          <w:rPrChange w:id="12" w:author="Hong Qin" w:date="2013-04-09T11:35:00Z">
            <w:rPr>
              <w:rFonts w:ascii="Arial" w:eastAsiaTheme="minorEastAsia" w:hAnsi="Arial" w:cs="Arial"/>
              <w:b w:val="0"/>
              <w:bCs w:val="0"/>
              <w:color w:val="auto"/>
              <w:sz w:val="20"/>
              <w:szCs w:val="20"/>
            </w:rPr>
          </w:rPrChange>
        </w:rPr>
        <w:t xml:space="preserve"> http://scmd.gi.k.u-tokyo.ac.jp/</w:t>
      </w:r>
      <w:r w:rsidRPr="00A16DCD">
        <w:rPr>
          <w:b w:val="0"/>
          <w:rPrChange w:id="13" w:author="Hong Qin" w:date="2013-04-09T11:35:00Z">
            <w:rPr>
              <w:rFonts w:ascii="Times New Roman" w:eastAsiaTheme="minorEastAsia" w:hAnsi="Times New Roman" w:cs="Times New Roman"/>
              <w:b w:val="0"/>
              <w:bCs w:val="0"/>
              <w:color w:val="auto"/>
            </w:rPr>
          </w:rPrChange>
        </w:rPr>
        <w:t>). SCMD provides a list of 501 morphological parameters in four groups: cell shapes, bud sized, nucleus locations, and actin localizations</w:t>
      </w:r>
      <w:r w:rsidR="00352FC8" w:rsidRPr="00A16DCD">
        <w:rPr>
          <w:b w:val="0"/>
          <w:rPrChange w:id="14" w:author="Hong Qin" w:date="2013-04-09T11:35:00Z">
            <w:rPr>
              <w:rFonts w:ascii="Times New Roman" w:eastAsiaTheme="minorEastAsia" w:hAnsi="Times New Roman" w:cs="Times New Roman"/>
              <w:b w:val="0"/>
              <w:bCs w:val="0"/>
              <w:color w:val="auto"/>
            </w:rPr>
          </w:rPrChange>
        </w:rPr>
        <w:t xml:space="preserve"> </w:t>
      </w:r>
      <w:r w:rsidR="00352FC8" w:rsidRPr="00A16DCD">
        <w:rPr>
          <w:rFonts w:ascii="Arial" w:hAnsi="Arial" w:cs="Arial"/>
          <w:b w:val="0"/>
          <w:sz w:val="20"/>
          <w:szCs w:val="20"/>
          <w:rPrChange w:id="15" w:author="Hong Qin" w:date="2013-04-09T11:35:00Z">
            <w:rPr>
              <w:rFonts w:ascii="Arial" w:eastAsiaTheme="minorEastAsia" w:hAnsi="Arial" w:cs="Arial"/>
              <w:b w:val="0"/>
              <w:bCs w:val="0"/>
              <w:color w:val="auto"/>
              <w:sz w:val="20"/>
              <w:szCs w:val="20"/>
            </w:rPr>
          </w:rPrChange>
        </w:rPr>
        <w:t>{Ohya, 2005 #534}</w:t>
      </w:r>
      <w:r w:rsidR="00C90350" w:rsidRPr="00A16DCD">
        <w:rPr>
          <w:rFonts w:ascii="Arial" w:hAnsi="Arial" w:cs="Arial"/>
          <w:b w:val="0"/>
          <w:sz w:val="20"/>
          <w:szCs w:val="20"/>
          <w:rPrChange w:id="16" w:author="Hong Qin" w:date="2013-04-09T11:35:00Z">
            <w:rPr>
              <w:rFonts w:ascii="Arial" w:eastAsiaTheme="minorEastAsia" w:hAnsi="Arial" w:cs="Arial"/>
              <w:b w:val="0"/>
              <w:bCs w:val="0"/>
              <w:color w:val="auto"/>
              <w:sz w:val="20"/>
              <w:szCs w:val="20"/>
            </w:rPr>
          </w:rPrChange>
        </w:rPr>
        <w:t xml:space="preserve"> and the </w:t>
      </w:r>
      <w:r w:rsidR="00C90350" w:rsidRPr="00A16DCD">
        <w:rPr>
          <w:b w:val="0"/>
          <w:rPrChange w:id="17" w:author="Hong Qin" w:date="2013-04-09T11:35:00Z">
            <w:rPr>
              <w:rFonts w:ascii="Times New Roman" w:eastAsiaTheme="minorEastAsia" w:hAnsi="Times New Roman" w:cs="Times New Roman"/>
              <w:b w:val="0"/>
              <w:bCs w:val="0"/>
              <w:color w:val="auto"/>
            </w:rPr>
          </w:rPrChange>
        </w:rPr>
        <w:t>analyzed data for morphological plasticity came from this database</w:t>
      </w:r>
      <w:r w:rsidRPr="00A16DCD">
        <w:rPr>
          <w:b w:val="0"/>
          <w:rPrChange w:id="18" w:author="Hong Qin" w:date="2013-04-09T11:35:00Z">
            <w:rPr>
              <w:rFonts w:ascii="Times New Roman" w:eastAsiaTheme="minorEastAsia" w:hAnsi="Times New Roman" w:cs="Times New Roman"/>
              <w:b w:val="0"/>
              <w:bCs w:val="0"/>
              <w:color w:val="auto"/>
            </w:rPr>
          </w:rPrChange>
        </w:rPr>
        <w:t>.</w:t>
      </w:r>
    </w:p>
    <w:p w14:paraId="42828D54" w14:textId="5EF15A73" w:rsidR="00533429" w:rsidRPr="00A16DCD" w:rsidRDefault="00352FC8" w:rsidP="00F763F9">
      <w:pPr>
        <w:pStyle w:val="Heading3"/>
        <w:numPr>
          <w:ilvl w:val="0"/>
          <w:numId w:val="1"/>
        </w:numPr>
        <w:rPr>
          <w:b w:val="0"/>
          <w:rPrChange w:id="19" w:author="Hong Qin" w:date="2013-04-09T11:35:00Z">
            <w:rPr/>
          </w:rPrChange>
        </w:rPr>
      </w:pPr>
      <w:r w:rsidRPr="00A16DCD">
        <w:rPr>
          <w:b w:val="0"/>
          <w:rPrChange w:id="20" w:author="Hong Qin" w:date="2013-04-09T11:35:00Z">
            <w:rPr>
              <w:rFonts w:ascii="Times New Roman" w:eastAsiaTheme="minorEastAsia" w:hAnsi="Times New Roman" w:cs="Times New Roman"/>
              <w:b w:val="0"/>
              <w:bCs w:val="0"/>
              <w:color w:val="auto"/>
            </w:rPr>
          </w:rPrChange>
        </w:rPr>
        <w:t xml:space="preserve">The </w:t>
      </w:r>
      <w:r w:rsidR="006B129C" w:rsidRPr="00A16DCD">
        <w:rPr>
          <w:b w:val="0"/>
          <w:rPrChange w:id="21" w:author="Hong Qin" w:date="2013-04-09T11:35:00Z">
            <w:rPr>
              <w:rFonts w:ascii="Times New Roman" w:eastAsiaTheme="minorEastAsia" w:hAnsi="Times New Roman" w:cs="Times New Roman"/>
              <w:b w:val="0"/>
              <w:bCs w:val="0"/>
              <w:color w:val="auto"/>
            </w:rPr>
          </w:rPrChange>
        </w:rPr>
        <w:t>RLS</w:t>
      </w:r>
      <w:r w:rsidRPr="00A16DCD">
        <w:rPr>
          <w:b w:val="0"/>
          <w:rPrChange w:id="22" w:author="Hong Qin" w:date="2013-04-09T11:35:00Z">
            <w:rPr>
              <w:rFonts w:ascii="Times New Roman" w:eastAsiaTheme="minorEastAsia" w:hAnsi="Times New Roman" w:cs="Times New Roman"/>
              <w:b w:val="0"/>
              <w:bCs w:val="0"/>
              <w:color w:val="auto"/>
            </w:rPr>
          </w:rPrChange>
        </w:rPr>
        <w:t xml:space="preserve"> data used in the study contained RLS for 564 genes measured by the Kaeberlein group </w:t>
      </w:r>
      <w:r w:rsidRPr="00A16DCD">
        <w:rPr>
          <w:rFonts w:ascii="Arial" w:hAnsi="Arial" w:cs="Arial"/>
          <w:b w:val="0"/>
          <w:sz w:val="20"/>
          <w:szCs w:val="20"/>
          <w:rPrChange w:id="23" w:author="Hong Qin" w:date="2013-04-09T11:35:00Z">
            <w:rPr>
              <w:rFonts w:ascii="Arial" w:eastAsiaTheme="minorEastAsia" w:hAnsi="Arial" w:cs="Arial"/>
              <w:b w:val="0"/>
              <w:bCs w:val="0"/>
              <w:color w:val="auto"/>
              <w:sz w:val="20"/>
              <w:szCs w:val="20"/>
            </w:rPr>
          </w:rPrChange>
        </w:rPr>
        <w:t>{Managban</w:t>
      </w:r>
      <w:bookmarkStart w:id="24" w:name="_GoBack"/>
      <w:bookmarkEnd w:id="24"/>
      <w:r w:rsidRPr="00A16DCD">
        <w:rPr>
          <w:rFonts w:ascii="Arial" w:hAnsi="Arial" w:cs="Arial"/>
          <w:b w:val="0"/>
          <w:sz w:val="20"/>
          <w:szCs w:val="20"/>
          <w:rPrChange w:id="25" w:author="Hong Qin" w:date="2013-04-09T11:35:00Z">
            <w:rPr>
              <w:rFonts w:ascii="Arial" w:eastAsiaTheme="minorEastAsia" w:hAnsi="Arial" w:cs="Arial"/>
              <w:b w:val="0"/>
              <w:bCs w:val="0"/>
              <w:color w:val="auto"/>
              <w:sz w:val="20"/>
              <w:szCs w:val="20"/>
            </w:rPr>
          </w:rPrChange>
        </w:rPr>
        <w:t>ag, 2008 #563}.</w:t>
      </w:r>
    </w:p>
    <w:p w14:paraId="257494AD" w14:textId="77777777" w:rsidR="006B129C" w:rsidRPr="00A16DCD" w:rsidRDefault="006B129C" w:rsidP="00F763F9">
      <w:pPr>
        <w:pStyle w:val="Heading3"/>
        <w:numPr>
          <w:ilvl w:val="0"/>
          <w:numId w:val="1"/>
        </w:numPr>
        <w:rPr>
          <w:b w:val="0"/>
          <w:rPrChange w:id="26" w:author="Hong Qin" w:date="2013-04-09T11:35:00Z">
            <w:rPr/>
          </w:rPrChange>
        </w:rPr>
      </w:pPr>
      <w:r w:rsidRPr="00A16DCD">
        <w:rPr>
          <w:b w:val="0"/>
          <w:rPrChange w:id="27" w:author="Hong Qin" w:date="2013-04-09T11:35:00Z">
            <w:rPr>
              <w:rFonts w:ascii="Times New Roman" w:eastAsiaTheme="minorEastAsia" w:hAnsi="Times New Roman" w:cs="Times New Roman"/>
              <w:b w:val="0"/>
              <w:bCs w:val="0"/>
              <w:color w:val="auto"/>
            </w:rPr>
          </w:rPrChange>
        </w:rPr>
        <w:t>Fitness</w:t>
      </w:r>
    </w:p>
    <w:p w14:paraId="4CC7A888" w14:textId="0FECB3F4" w:rsidR="00C90350" w:rsidRPr="00A16DCD" w:rsidRDefault="00C90350" w:rsidP="00C90350">
      <w:pPr>
        <w:pStyle w:val="Heading4"/>
        <w:rPr>
          <w:b w:val="0"/>
          <w:rPrChange w:id="28" w:author="Hong Qin" w:date="2013-04-09T11:35:00Z">
            <w:rPr/>
          </w:rPrChange>
        </w:rPr>
      </w:pPr>
      <w:r w:rsidRPr="00A16DCD">
        <w:rPr>
          <w:b w:val="0"/>
          <w:rPrChange w:id="29" w:author="Hong Qin" w:date="2013-04-09T11:35:00Z">
            <w:rPr>
              <w:rFonts w:ascii="Times New Roman" w:eastAsiaTheme="minorEastAsia" w:hAnsi="Times New Roman" w:cs="Times New Roman"/>
              <w:b w:val="0"/>
              <w:bCs w:val="0"/>
              <w:i w:val="0"/>
              <w:iCs w:val="0"/>
              <w:color w:val="auto"/>
            </w:rPr>
          </w:rPrChange>
        </w:rPr>
        <w:t>Growth fitness measures in various conditions were obtained from Deutschbauer et. al. 2005, and Steinmetz et. al. 2002.</w:t>
      </w:r>
    </w:p>
    <w:p w14:paraId="23C0A352" w14:textId="77777777" w:rsidR="00352FC8" w:rsidRPr="00A16DCD" w:rsidRDefault="006B129C" w:rsidP="00F763F9">
      <w:pPr>
        <w:pStyle w:val="Heading3"/>
        <w:numPr>
          <w:ilvl w:val="0"/>
          <w:numId w:val="1"/>
        </w:numPr>
        <w:rPr>
          <w:b w:val="0"/>
          <w:rPrChange w:id="30" w:author="Hong Qin" w:date="2013-04-09T11:35:00Z">
            <w:rPr/>
          </w:rPrChange>
        </w:rPr>
      </w:pPr>
      <w:r w:rsidRPr="00A16DCD">
        <w:rPr>
          <w:b w:val="0"/>
          <w:rPrChange w:id="31" w:author="Hong Qin" w:date="2013-04-09T11:35:00Z">
            <w:rPr>
              <w:rFonts w:ascii="Times New Roman" w:eastAsiaTheme="minorEastAsia" w:hAnsi="Times New Roman" w:cs="Times New Roman"/>
              <w:b w:val="0"/>
              <w:bCs w:val="0"/>
              <w:color w:val="auto"/>
            </w:rPr>
          </w:rPrChange>
        </w:rPr>
        <w:t>Protein networ</w:t>
      </w:r>
      <w:r w:rsidR="00352FC8" w:rsidRPr="00A16DCD">
        <w:rPr>
          <w:b w:val="0"/>
          <w:rPrChange w:id="32" w:author="Hong Qin" w:date="2013-04-09T11:35:00Z">
            <w:rPr>
              <w:rFonts w:ascii="Times New Roman" w:eastAsiaTheme="minorEastAsia" w:hAnsi="Times New Roman" w:cs="Times New Roman"/>
              <w:b w:val="0"/>
              <w:bCs w:val="0"/>
              <w:color w:val="auto"/>
            </w:rPr>
          </w:rPrChange>
        </w:rPr>
        <w:t>k and Genetic network</w:t>
      </w:r>
    </w:p>
    <w:p w14:paraId="4B7B5F2B" w14:textId="39E30BEE" w:rsidR="00C90350" w:rsidRPr="00A16DCD" w:rsidRDefault="00352FC8" w:rsidP="00C90350">
      <w:pPr>
        <w:pStyle w:val="Heading4"/>
        <w:numPr>
          <w:ilvl w:val="0"/>
          <w:numId w:val="1"/>
        </w:numPr>
        <w:rPr>
          <w:b w:val="0"/>
          <w:rPrChange w:id="33" w:author="Hong Qin" w:date="2013-04-09T11:35:00Z">
            <w:rPr/>
          </w:rPrChange>
        </w:rPr>
      </w:pPr>
      <w:r w:rsidRPr="00A16DCD">
        <w:rPr>
          <w:b w:val="0"/>
          <w:rPrChange w:id="34" w:author="Hong Qin" w:date="2013-04-09T11:35:00Z">
            <w:rPr>
              <w:rFonts w:ascii="Times New Roman" w:eastAsiaTheme="minorEastAsia" w:hAnsi="Times New Roman" w:cs="Times New Roman"/>
              <w:b w:val="0"/>
              <w:bCs w:val="0"/>
              <w:i w:val="0"/>
              <w:iCs w:val="0"/>
              <w:color w:val="auto"/>
            </w:rPr>
          </w:rPrChange>
        </w:rPr>
        <w:t xml:space="preserve">Several network datasets were used, including protein-protein interactions from DIP, BioGRID, and BIND </w:t>
      </w:r>
      <w:r w:rsidRPr="00A16DCD">
        <w:rPr>
          <w:rFonts w:ascii="Arial" w:hAnsi="Arial" w:cs="Arial"/>
          <w:b w:val="0"/>
          <w:sz w:val="20"/>
          <w:szCs w:val="20"/>
          <w:rPrChange w:id="35" w:author="Hong Qin" w:date="2013-04-09T11:35:00Z">
            <w:rPr>
              <w:rFonts w:ascii="Arial" w:eastAsiaTheme="minorEastAsia" w:hAnsi="Arial" w:cs="Arial"/>
              <w:b w:val="0"/>
              <w:bCs w:val="0"/>
              <w:i w:val="0"/>
              <w:iCs w:val="0"/>
              <w:color w:val="auto"/>
              <w:sz w:val="20"/>
              <w:szCs w:val="20"/>
            </w:rPr>
          </w:rPrChange>
        </w:rPr>
        <w:t>{Xenarios, 2000 #1618;Bader, 2003 #2459;Stark, 2011 #2462} protein complexes {Warringer, 2003 #261;Warringer, 2003 #1969;Warringer, 2003 #261;Warringer, 2003 #1969},</w:t>
      </w:r>
      <w:r w:rsidR="00C90350" w:rsidRPr="00A16DCD">
        <w:rPr>
          <w:rFonts w:ascii="Arial" w:hAnsi="Arial" w:cs="Arial"/>
          <w:b w:val="0"/>
          <w:sz w:val="20"/>
          <w:szCs w:val="20"/>
          <w:rPrChange w:id="36" w:author="Hong Qin" w:date="2013-04-09T11:35:00Z">
            <w:rPr>
              <w:rFonts w:ascii="Arial" w:eastAsiaTheme="minorEastAsia" w:hAnsi="Arial" w:cs="Arial"/>
              <w:b w:val="0"/>
              <w:bCs w:val="0"/>
              <w:i w:val="0"/>
              <w:iCs w:val="0"/>
              <w:color w:val="auto"/>
              <w:sz w:val="20"/>
              <w:szCs w:val="20"/>
            </w:rPr>
          </w:rPrChange>
        </w:rPr>
        <w:t xml:space="preserve"> and</w:t>
      </w:r>
      <w:r w:rsidRPr="00A16DCD">
        <w:rPr>
          <w:rFonts w:ascii="Arial" w:hAnsi="Arial" w:cs="Arial"/>
          <w:b w:val="0"/>
          <w:sz w:val="20"/>
          <w:szCs w:val="20"/>
          <w:rPrChange w:id="37" w:author="Hong Qin" w:date="2013-04-09T11:35:00Z">
            <w:rPr>
              <w:rFonts w:ascii="Arial" w:eastAsiaTheme="minorEastAsia" w:hAnsi="Arial" w:cs="Arial"/>
              <w:b w:val="0"/>
              <w:bCs w:val="0"/>
              <w:i w:val="0"/>
              <w:iCs w:val="0"/>
              <w:color w:val="auto"/>
              <w:sz w:val="20"/>
              <w:szCs w:val="20"/>
            </w:rPr>
          </w:rPrChange>
        </w:rPr>
        <w:t xml:space="preserve"> genetic interactions {Costanzo, 2010 #2074}.</w:t>
      </w:r>
      <w:r w:rsidR="006B129C" w:rsidRPr="00A16DCD">
        <w:rPr>
          <w:b w:val="0"/>
          <w:rPrChange w:id="38" w:author="Hong Qin" w:date="2013-04-09T11:35:00Z">
            <w:rPr>
              <w:rFonts w:ascii="Times New Roman" w:eastAsiaTheme="minorEastAsia" w:hAnsi="Times New Roman" w:cs="Times New Roman"/>
              <w:b w:val="0"/>
              <w:bCs w:val="0"/>
              <w:i w:val="0"/>
              <w:iCs w:val="0"/>
              <w:color w:val="auto"/>
            </w:rPr>
          </w:rPrChange>
        </w:rPr>
        <w:t xml:space="preserve"> </w:t>
      </w:r>
    </w:p>
    <w:p w14:paraId="017E2A6B" w14:textId="74BEE213" w:rsidR="00CF6E4E" w:rsidRPr="00A16DCD" w:rsidRDefault="00E5174A" w:rsidP="00F763F9">
      <w:pPr>
        <w:pStyle w:val="Heading3"/>
        <w:numPr>
          <w:ilvl w:val="0"/>
          <w:numId w:val="1"/>
        </w:numPr>
        <w:rPr>
          <w:b w:val="0"/>
          <w:highlight w:val="yellow"/>
          <w:rPrChange w:id="39" w:author="Hong Qin" w:date="2013-04-09T11:35:00Z">
            <w:rPr>
              <w:highlight w:val="yellow"/>
            </w:rPr>
          </w:rPrChange>
        </w:rPr>
      </w:pPr>
      <w:r w:rsidRPr="00A16DCD">
        <w:rPr>
          <w:b w:val="0"/>
          <w:highlight w:val="yellow"/>
          <w:rPrChange w:id="40" w:author="Hong Qin" w:date="2013-04-09T11:35:00Z">
            <w:rPr>
              <w:rFonts w:ascii="Times New Roman" w:eastAsiaTheme="minorEastAsia" w:hAnsi="Times New Roman" w:cs="Times New Roman"/>
              <w:b w:val="0"/>
              <w:bCs w:val="0"/>
              <w:color w:val="auto"/>
              <w:highlight w:val="yellow"/>
            </w:rPr>
          </w:rPrChange>
        </w:rPr>
        <w:t xml:space="preserve">GFP CV, newman </w:t>
      </w:r>
      <w:r w:rsidR="00CE51FC" w:rsidRPr="00A16DCD">
        <w:rPr>
          <w:b w:val="0"/>
          <w:highlight w:val="yellow"/>
          <w:rPrChange w:id="41" w:author="Hong Qin" w:date="2013-04-09T11:35:00Z">
            <w:rPr>
              <w:rFonts w:ascii="Times New Roman" w:eastAsiaTheme="minorEastAsia" w:hAnsi="Times New Roman" w:cs="Times New Roman"/>
              <w:b w:val="0"/>
              <w:bCs w:val="0"/>
              <w:color w:val="auto"/>
              <w:highlight w:val="yellow"/>
            </w:rPr>
          </w:rPrChange>
        </w:rPr>
        <w:t>????</w:t>
      </w:r>
    </w:p>
    <w:p w14:paraId="602DFD25" w14:textId="59F3EE15" w:rsidR="00C0076B" w:rsidRPr="00A16DCD" w:rsidRDefault="00CF6E4E" w:rsidP="00F763F9">
      <w:pPr>
        <w:pStyle w:val="Heading3"/>
        <w:numPr>
          <w:ilvl w:val="0"/>
          <w:numId w:val="1"/>
        </w:numPr>
        <w:rPr>
          <w:b w:val="0"/>
          <w:highlight w:val="yellow"/>
          <w:rPrChange w:id="42" w:author="Hong Qin" w:date="2013-04-09T11:35:00Z">
            <w:rPr>
              <w:highlight w:val="yellow"/>
            </w:rPr>
          </w:rPrChange>
        </w:rPr>
      </w:pPr>
      <w:r w:rsidRPr="00A16DCD">
        <w:rPr>
          <w:b w:val="0"/>
          <w:highlight w:val="yellow"/>
          <w:rPrChange w:id="43" w:author="Hong Qin" w:date="2013-04-09T11:35:00Z">
            <w:rPr>
              <w:rFonts w:ascii="Times New Roman" w:eastAsiaTheme="minorEastAsia" w:hAnsi="Times New Roman" w:cs="Times New Roman"/>
              <w:b w:val="0"/>
              <w:bCs w:val="0"/>
              <w:color w:val="auto"/>
              <w:highlight w:val="yellow"/>
            </w:rPr>
          </w:rPrChange>
        </w:rPr>
        <w:t>GEO CV of 3821</w:t>
      </w:r>
      <w:r w:rsidR="00C0076B" w:rsidRPr="00A16DCD">
        <w:rPr>
          <w:b w:val="0"/>
          <w:highlight w:val="yellow"/>
          <w:rPrChange w:id="44" w:author="Hong Qin" w:date="2013-04-09T11:35:00Z">
            <w:rPr>
              <w:rFonts w:ascii="Times New Roman" w:eastAsiaTheme="minorEastAsia" w:hAnsi="Times New Roman" w:cs="Times New Roman"/>
              <w:b w:val="0"/>
              <w:bCs w:val="0"/>
              <w:color w:val="auto"/>
              <w:highlight w:val="yellow"/>
            </w:rPr>
          </w:rPrChange>
        </w:rPr>
        <w:t xml:space="preserve"> (glucose pulse)</w:t>
      </w:r>
      <w:r w:rsidR="00CE51FC" w:rsidRPr="00A16DCD">
        <w:rPr>
          <w:b w:val="0"/>
          <w:highlight w:val="yellow"/>
          <w:rPrChange w:id="45" w:author="Hong Qin" w:date="2013-04-09T11:35:00Z">
            <w:rPr>
              <w:rFonts w:ascii="Times New Roman" w:eastAsiaTheme="minorEastAsia" w:hAnsi="Times New Roman" w:cs="Times New Roman"/>
              <w:b w:val="0"/>
              <w:bCs w:val="0"/>
              <w:color w:val="auto"/>
              <w:highlight w:val="yellow"/>
            </w:rPr>
          </w:rPrChange>
        </w:rPr>
        <w:t xml:space="preserve"> ????</w:t>
      </w:r>
    </w:p>
    <w:p w14:paraId="564D8EFD" w14:textId="7CFC0445" w:rsidR="00C90350" w:rsidRPr="00A16DCD" w:rsidRDefault="00C90350" w:rsidP="00F763F9">
      <w:pPr>
        <w:pStyle w:val="Heading3"/>
        <w:numPr>
          <w:ilvl w:val="0"/>
          <w:numId w:val="1"/>
        </w:numPr>
        <w:rPr>
          <w:b w:val="0"/>
          <w:rPrChange w:id="46" w:author="Hong Qin" w:date="2013-04-09T11:35:00Z">
            <w:rPr/>
          </w:rPrChange>
        </w:rPr>
      </w:pPr>
      <w:r w:rsidRPr="00A16DCD">
        <w:rPr>
          <w:b w:val="0"/>
          <w:rPrChange w:id="47" w:author="Hong Qin" w:date="2013-04-09T11:35:00Z">
            <w:rPr>
              <w:rFonts w:ascii="Times New Roman" w:eastAsiaTheme="minorEastAsia" w:hAnsi="Times New Roman" w:cs="Times New Roman"/>
              <w:b w:val="0"/>
              <w:bCs w:val="0"/>
              <w:color w:val="auto"/>
            </w:rPr>
          </w:rPrChange>
        </w:rPr>
        <w:t>Evolutionary Distance???</w:t>
      </w:r>
    </w:p>
    <w:p w14:paraId="78735E77" w14:textId="194F1CD4" w:rsidR="00C90350" w:rsidRPr="00A16DCD" w:rsidRDefault="00C90350" w:rsidP="00C90350">
      <w:pPr>
        <w:pStyle w:val="Heading4"/>
        <w:rPr>
          <w:b w:val="0"/>
          <w:rPrChange w:id="48" w:author="Hong Qin" w:date="2013-04-09T11:35:00Z">
            <w:rPr/>
          </w:rPrChange>
        </w:rPr>
      </w:pPr>
      <w:r w:rsidRPr="00A16DCD">
        <w:rPr>
          <w:b w:val="0"/>
          <w:rPrChange w:id="49" w:author="Hong Qin" w:date="2013-04-09T11:35:00Z">
            <w:rPr>
              <w:rFonts w:ascii="Times New Roman" w:eastAsiaTheme="minorEastAsia" w:hAnsi="Times New Roman" w:cs="Times New Roman"/>
              <w:b w:val="0"/>
              <w:bCs w:val="0"/>
              <w:i w:val="0"/>
              <w:iCs w:val="0"/>
              <w:color w:val="auto"/>
            </w:rPr>
          </w:rPrChange>
        </w:rPr>
        <w:t>Evolutionary distance data was given by Dr. Hong Qin</w:t>
      </w:r>
    </w:p>
    <w:p w14:paraId="42937E1C" w14:textId="17E2CC99" w:rsidR="00C90350" w:rsidRPr="00A16DCD" w:rsidRDefault="00C0076B" w:rsidP="00C90350">
      <w:pPr>
        <w:pStyle w:val="Heading3"/>
        <w:numPr>
          <w:ilvl w:val="0"/>
          <w:numId w:val="1"/>
        </w:numPr>
        <w:rPr>
          <w:b w:val="0"/>
          <w:rPrChange w:id="50" w:author="Hong Qin" w:date="2013-04-09T11:35:00Z">
            <w:rPr/>
          </w:rPrChange>
        </w:rPr>
      </w:pPr>
      <w:r w:rsidRPr="00A16DCD">
        <w:rPr>
          <w:b w:val="0"/>
          <w:rPrChange w:id="51" w:author="Hong Qin" w:date="2013-04-09T11:35:00Z">
            <w:rPr>
              <w:rFonts w:ascii="Times New Roman" w:eastAsiaTheme="minorEastAsia" w:hAnsi="Times New Roman" w:cs="Times New Roman"/>
              <w:b w:val="0"/>
              <w:bCs w:val="0"/>
              <w:color w:val="auto"/>
            </w:rPr>
          </w:rPrChange>
        </w:rPr>
        <w:t xml:space="preserve">The variances and </w:t>
      </w:r>
      <w:r w:rsidR="00F235ED" w:rsidRPr="00A16DCD">
        <w:rPr>
          <w:b w:val="0"/>
          <w:rPrChange w:id="52" w:author="Hong Qin" w:date="2013-04-09T11:35:00Z">
            <w:rPr>
              <w:rFonts w:ascii="Times New Roman" w:eastAsiaTheme="minorEastAsia" w:hAnsi="Times New Roman" w:cs="Times New Roman"/>
              <w:b w:val="0"/>
              <w:bCs w:val="0"/>
              <w:color w:val="auto"/>
            </w:rPr>
          </w:rPrChange>
        </w:rPr>
        <w:t xml:space="preserve">coefficient of variation </w:t>
      </w:r>
      <w:r w:rsidR="00C90350" w:rsidRPr="00A16DCD">
        <w:rPr>
          <w:b w:val="0"/>
          <w:rPrChange w:id="53" w:author="Hong Qin" w:date="2013-04-09T11:35:00Z">
            <w:rPr>
              <w:rFonts w:ascii="Times New Roman" w:eastAsiaTheme="minorEastAsia" w:hAnsi="Times New Roman" w:cs="Times New Roman"/>
              <w:b w:val="0"/>
              <w:bCs w:val="0"/>
              <w:color w:val="auto"/>
            </w:rPr>
          </w:rPrChange>
        </w:rPr>
        <w:t>of the morphological plasticity data set was calculated because it is proportional to the robustness of the cell.</w:t>
      </w:r>
    </w:p>
    <w:p w14:paraId="72CFD555" w14:textId="77777777" w:rsidR="00C90350" w:rsidRDefault="00C90350" w:rsidP="004B50B6">
      <w:pPr>
        <w:pStyle w:val="Heading2"/>
      </w:pPr>
    </w:p>
    <w:p w14:paraId="6BB962F7" w14:textId="77777777" w:rsidR="00C0076B" w:rsidRDefault="004B50B6" w:rsidP="004B50B6">
      <w:pPr>
        <w:pStyle w:val="Heading2"/>
      </w:pPr>
      <w:r>
        <w:t>Analysis Methods</w:t>
      </w:r>
      <w:r w:rsidR="00C0076B">
        <w:t>:</w:t>
      </w:r>
    </w:p>
    <w:p w14:paraId="1D6C41D6" w14:textId="7042023B" w:rsidR="00C52E73" w:rsidRDefault="00C52E73" w:rsidP="00F763F9">
      <w:pPr>
        <w:pStyle w:val="Heading3"/>
        <w:numPr>
          <w:ilvl w:val="0"/>
          <w:numId w:val="2"/>
        </w:numPr>
      </w:pPr>
      <w:r>
        <w:t>Six different parameters were analyzed in this study: replicative lifespan, number of protein interactions, number of genetic interactions, fitness, morphological plasticity, and evolutionary distance</w:t>
      </w:r>
    </w:p>
    <w:p w14:paraId="4216844F" w14:textId="77777777" w:rsidR="00C0076B" w:rsidRDefault="00C0076B" w:rsidP="00F763F9">
      <w:pPr>
        <w:pStyle w:val="Heading3"/>
        <w:numPr>
          <w:ilvl w:val="0"/>
          <w:numId w:val="2"/>
        </w:numPr>
      </w:pPr>
      <w:r>
        <w:t>R statistical software was used to perform linear and multiple regression analysis on the different variable factors that comprise robustness</w:t>
      </w:r>
    </w:p>
    <w:p w14:paraId="74DE97CC" w14:textId="77777777" w:rsidR="00C0076B" w:rsidRDefault="001360B0" w:rsidP="00F763F9">
      <w:pPr>
        <w:pStyle w:val="Heading3"/>
        <w:numPr>
          <w:ilvl w:val="0"/>
          <w:numId w:val="2"/>
        </w:numPr>
      </w:pPr>
      <w:r>
        <w:t>Firstly, r</w:t>
      </w:r>
      <w:r w:rsidR="00C0076B">
        <w:t>egression</w:t>
      </w:r>
      <w:r>
        <w:t xml:space="preserve"> analysis was performed</w:t>
      </w:r>
      <w:r w:rsidR="00C0076B">
        <w:t xml:space="preserve"> between each fitness growth me</w:t>
      </w:r>
      <w:r>
        <w:t>dium and RLS.</w:t>
      </w:r>
    </w:p>
    <w:p w14:paraId="1A7269CB" w14:textId="77777777" w:rsidR="001360B0" w:rsidRDefault="001360B0" w:rsidP="00F763F9">
      <w:pPr>
        <w:pStyle w:val="Heading3"/>
        <w:numPr>
          <w:ilvl w:val="0"/>
          <w:numId w:val="2"/>
        </w:numPr>
      </w:pPr>
      <w:r>
        <w:t>Regression analysis was then conducted between replicative lifespan and each of the proxies of robustness.</w:t>
      </w:r>
    </w:p>
    <w:p w14:paraId="1279F0F3" w14:textId="6B1D4DC0" w:rsidR="007201F3" w:rsidRDefault="001360B0" w:rsidP="00F763F9">
      <w:pPr>
        <w:pStyle w:val="Heading3"/>
        <w:numPr>
          <w:ilvl w:val="0"/>
          <w:numId w:val="2"/>
        </w:numPr>
      </w:pPr>
      <w:r>
        <w:t xml:space="preserve">Multiple regression analysis was performed </w:t>
      </w:r>
      <w:r w:rsidR="00CD6A24">
        <w:t>between various combinations of the robustness proxies evolutionary distance, number of protein interactions, number of genetic interactions, morphological plasticity, and fitness (YPE)</w:t>
      </w:r>
    </w:p>
    <w:p w14:paraId="32D63D14" w14:textId="2FE85737" w:rsidR="00C77A2D" w:rsidRDefault="00352FC8" w:rsidP="00C77A2D">
      <w:pPr>
        <w:pStyle w:val="Heading3"/>
        <w:numPr>
          <w:ilvl w:val="0"/>
          <w:numId w:val="2"/>
        </w:numPr>
      </w:pPr>
      <w:r>
        <w:t xml:space="preserve">Each analysis and numerical </w:t>
      </w:r>
      <w:r w:rsidR="00353B3E">
        <w:t>calculation was</w:t>
      </w:r>
      <w:r>
        <w:t xml:space="preserve"> performed using R 2.15.1 and RStudio 0.97.332</w:t>
      </w:r>
    </w:p>
    <w:p w14:paraId="6C173E59" w14:textId="77777777" w:rsidR="00C77A2D" w:rsidRDefault="00C77A2D" w:rsidP="00C77A2D">
      <w:pPr>
        <w:pStyle w:val="Heading3"/>
        <w:numPr>
          <w:ilvl w:val="0"/>
          <w:numId w:val="2"/>
        </w:numPr>
      </w:pPr>
    </w:p>
    <w:p w14:paraId="3EFBC7C0" w14:textId="77777777" w:rsidR="0095072C" w:rsidRDefault="004B50B6" w:rsidP="0095072C">
      <w:pPr>
        <w:pStyle w:val="Heading1"/>
      </w:pPr>
      <w:r>
        <w:t>Current results</w:t>
      </w:r>
    </w:p>
    <w:p w14:paraId="53475BE5" w14:textId="7912926E" w:rsidR="002D6198" w:rsidRDefault="002D6198" w:rsidP="002D6198">
      <w:pPr>
        <w:pStyle w:val="Heading2"/>
      </w:pPr>
      <w:r>
        <w:t>Coefficient of Variation (CV) of the</w:t>
      </w:r>
      <w:ins w:id="54" w:author="Amanda Alexander" w:date="2013-04-24T01:16:00Z">
        <w:r w:rsidR="008D6A71">
          <w:t xml:space="preserve"> SCMD</w:t>
        </w:r>
      </w:ins>
      <w:r>
        <w:t xml:space="preserve"> morphological plasticity data </w:t>
      </w:r>
      <w:del w:id="55" w:author="Amanda Alexander" w:date="2013-04-24T01:16:00Z">
        <w:r w:rsidDel="008D6A71">
          <w:delText>from the SCMD</w:delText>
        </w:r>
      </w:del>
      <w:r>
        <w:t xml:space="preserve"> was calculated by dividing the calculated mean by the calculated standard deviation. Interestingly, after performing linear regression analysis, the CV did not show significant correlation to replicative lifespan (p=0.3542). Further, it was shown that there was significant correlation between SCMD mean and SCMD standard deviation (p&lt;2.2e-16). It is possible that the correlation of these two parameters may have offset each other in the calculation of the CV, thus skewing the results of the linear regression. Due to this, the calculated standard deviation served as the robustness proxy for morphological plasticity and showed a significant correlation to replicative lifespan (p=</w:t>
      </w:r>
      <w:r w:rsidRPr="002D6198">
        <w:t>1.349e-05</w:t>
      </w:r>
      <w:r>
        <w:t>).</w:t>
      </w:r>
    </w:p>
    <w:p w14:paraId="155E5AC8" w14:textId="77777777" w:rsidR="0095072C" w:rsidRDefault="0095072C" w:rsidP="002D6198">
      <w:pPr>
        <w:pStyle w:val="Heading2"/>
      </w:pPr>
    </w:p>
    <w:p w14:paraId="5DEBFACF" w14:textId="2D01A72B" w:rsidR="00E23FB7" w:rsidRDefault="0095072C" w:rsidP="0095072C">
      <w:pPr>
        <w:pStyle w:val="Heading2"/>
      </w:pPr>
      <w:r>
        <w:t>Regression Analysis</w:t>
      </w:r>
    </w:p>
    <w:p w14:paraId="4101C4D2" w14:textId="77777777" w:rsidR="00E23FB7" w:rsidRDefault="00E23FB7">
      <w:pPr>
        <w:rPr>
          <w:i/>
        </w:rPr>
      </w:pPr>
      <w:r w:rsidRPr="001400A8">
        <w:rPr>
          <w:i/>
        </w:rPr>
        <w:t>Fitness vs. lifespan</w:t>
      </w:r>
    </w:p>
    <w:p w14:paraId="7BE87C29" w14:textId="77777777" w:rsidR="001400A8" w:rsidRPr="001400A8" w:rsidRDefault="001400A8">
      <w:pPr>
        <w:rPr>
          <w:i/>
        </w:rPr>
      </w:pPr>
    </w:p>
    <w:tbl>
      <w:tblPr>
        <w:tblStyle w:val="LightList"/>
        <w:tblW w:w="0" w:type="auto"/>
        <w:tblLook w:val="00A0" w:firstRow="1" w:lastRow="0" w:firstColumn="1" w:lastColumn="0" w:noHBand="0" w:noVBand="0"/>
      </w:tblPr>
      <w:tblGrid>
        <w:gridCol w:w="1771"/>
        <w:gridCol w:w="1771"/>
        <w:gridCol w:w="1771"/>
        <w:gridCol w:w="1771"/>
        <w:gridCol w:w="1772"/>
      </w:tblGrid>
      <w:tr w:rsidR="00E23FB7" w:rsidRPr="0070773A" w14:paraId="4280F44B" w14:textId="77777777" w:rsidTr="00F76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20F022DD" w14:textId="77777777" w:rsidR="00E23FB7" w:rsidRPr="0070773A" w:rsidRDefault="00E23FB7" w:rsidP="00E23FB7">
            <w:pPr>
              <w:jc w:val="center"/>
              <w:rPr>
                <w:b w:val="0"/>
                <w:color w:val="auto"/>
              </w:rPr>
            </w:pPr>
            <w:r w:rsidRPr="0070773A">
              <w:t>Comparison</w:t>
            </w:r>
          </w:p>
        </w:tc>
        <w:tc>
          <w:tcPr>
            <w:cnfStyle w:val="000010000000" w:firstRow="0" w:lastRow="0" w:firstColumn="0" w:lastColumn="0" w:oddVBand="1" w:evenVBand="0" w:oddHBand="0" w:evenHBand="0" w:firstRowFirstColumn="0" w:firstRowLastColumn="0" w:lastRowFirstColumn="0" w:lastRowLastColumn="0"/>
            <w:tcW w:w="1771" w:type="dxa"/>
          </w:tcPr>
          <w:p w14:paraId="37763667" w14:textId="77777777" w:rsidR="00E23FB7" w:rsidRPr="0070773A" w:rsidRDefault="00E23FB7" w:rsidP="00E23FB7">
            <w:pPr>
              <w:jc w:val="center"/>
              <w:rPr>
                <w:b w:val="0"/>
                <w:color w:val="auto"/>
              </w:rPr>
            </w:pPr>
            <w:r w:rsidRPr="0070773A">
              <w:t>Medium</w:t>
            </w:r>
          </w:p>
        </w:tc>
        <w:tc>
          <w:tcPr>
            <w:tcW w:w="1771" w:type="dxa"/>
          </w:tcPr>
          <w:p w14:paraId="4D11D726" w14:textId="77777777" w:rsidR="00E23FB7" w:rsidRPr="0070773A" w:rsidRDefault="00E23FB7" w:rsidP="00E23FB7">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Multiple R</w:t>
            </w:r>
            <w:r w:rsidRPr="0070773A">
              <w:rPr>
                <w:vertAlign w:val="superscript"/>
              </w:rPr>
              <w:t>2</w:t>
            </w:r>
          </w:p>
        </w:tc>
        <w:tc>
          <w:tcPr>
            <w:cnfStyle w:val="000010000000" w:firstRow="0" w:lastRow="0" w:firstColumn="0" w:lastColumn="0" w:oddVBand="1" w:evenVBand="0" w:oddHBand="0" w:evenHBand="0" w:firstRowFirstColumn="0" w:firstRowLastColumn="0" w:lastRowFirstColumn="0" w:lastRowLastColumn="0"/>
            <w:tcW w:w="1771" w:type="dxa"/>
          </w:tcPr>
          <w:p w14:paraId="40779C74" w14:textId="77777777" w:rsidR="00E23FB7" w:rsidRPr="0070773A" w:rsidRDefault="00E23FB7" w:rsidP="00E23FB7">
            <w:pPr>
              <w:jc w:val="center"/>
              <w:rPr>
                <w:b w:val="0"/>
                <w:color w:val="auto"/>
              </w:rPr>
            </w:pPr>
            <w:r w:rsidRPr="0070773A">
              <w:t>p-value</w:t>
            </w:r>
          </w:p>
        </w:tc>
        <w:tc>
          <w:tcPr>
            <w:tcW w:w="1772" w:type="dxa"/>
          </w:tcPr>
          <w:p w14:paraId="47B9EB34" w14:textId="77777777" w:rsidR="00E23FB7" w:rsidRPr="0070773A" w:rsidRDefault="00E23FB7" w:rsidP="00E23FB7">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Std. Dev.</w:t>
            </w:r>
          </w:p>
        </w:tc>
      </w:tr>
      <w:tr w:rsidR="00E23FB7" w14:paraId="43758978"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6828C93F"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7FBD5438" w14:textId="77777777" w:rsidR="00E23FB7" w:rsidRDefault="00E23FB7" w:rsidP="00E23FB7">
            <w:pPr>
              <w:jc w:val="center"/>
            </w:pPr>
            <w:r>
              <w:t>YPD</w:t>
            </w:r>
          </w:p>
        </w:tc>
        <w:tc>
          <w:tcPr>
            <w:tcW w:w="1771" w:type="dxa"/>
          </w:tcPr>
          <w:p w14:paraId="1D54DC7C"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0.02545</w:t>
            </w:r>
          </w:p>
        </w:tc>
        <w:tc>
          <w:tcPr>
            <w:cnfStyle w:val="000010000000" w:firstRow="0" w:lastRow="0" w:firstColumn="0" w:lastColumn="0" w:oddVBand="1" w:evenVBand="0" w:oddHBand="0" w:evenHBand="0" w:firstRowFirstColumn="0" w:firstRowLastColumn="0" w:lastRowFirstColumn="0" w:lastRowLastColumn="0"/>
            <w:tcW w:w="1771" w:type="dxa"/>
          </w:tcPr>
          <w:p w14:paraId="5B9B4980" w14:textId="77777777" w:rsidR="00E23FB7" w:rsidRDefault="00E23FB7" w:rsidP="00E23FB7">
            <w:pPr>
              <w:jc w:val="center"/>
            </w:pPr>
            <w:r>
              <w:t>0.01499</w:t>
            </w:r>
          </w:p>
        </w:tc>
        <w:tc>
          <w:tcPr>
            <w:tcW w:w="1772" w:type="dxa"/>
          </w:tcPr>
          <w:p w14:paraId="6F5FA623"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10.240</w:t>
            </w:r>
          </w:p>
        </w:tc>
      </w:tr>
      <w:tr w:rsidR="00E23FB7" w14:paraId="57D8C0D5" w14:textId="77777777" w:rsidTr="00F763F9">
        <w:tc>
          <w:tcPr>
            <w:cnfStyle w:val="001000000000" w:firstRow="0" w:lastRow="0" w:firstColumn="1" w:lastColumn="0" w:oddVBand="0" w:evenVBand="0" w:oddHBand="0" w:evenHBand="0" w:firstRowFirstColumn="0" w:firstRowLastColumn="0" w:lastRowFirstColumn="0" w:lastRowLastColumn="0"/>
            <w:tcW w:w="1771" w:type="dxa"/>
          </w:tcPr>
          <w:p w14:paraId="0F27AB12"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7FDA8948" w14:textId="77777777" w:rsidR="00E23FB7" w:rsidRDefault="00E23FB7" w:rsidP="00E23FB7">
            <w:pPr>
              <w:jc w:val="center"/>
            </w:pPr>
            <w:r>
              <w:t>YPDGE</w:t>
            </w:r>
          </w:p>
        </w:tc>
        <w:tc>
          <w:tcPr>
            <w:tcW w:w="1771" w:type="dxa"/>
          </w:tcPr>
          <w:p w14:paraId="7DD194C0"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t>0.02824</w:t>
            </w:r>
          </w:p>
        </w:tc>
        <w:tc>
          <w:tcPr>
            <w:cnfStyle w:val="000010000000" w:firstRow="0" w:lastRow="0" w:firstColumn="0" w:lastColumn="0" w:oddVBand="1" w:evenVBand="0" w:oddHBand="0" w:evenHBand="0" w:firstRowFirstColumn="0" w:firstRowLastColumn="0" w:lastRowFirstColumn="0" w:lastRowLastColumn="0"/>
            <w:tcW w:w="1771" w:type="dxa"/>
          </w:tcPr>
          <w:p w14:paraId="6C4484DB" w14:textId="77777777" w:rsidR="00E23FB7" w:rsidRDefault="00E23FB7" w:rsidP="00E23FB7">
            <w:pPr>
              <w:jc w:val="center"/>
            </w:pPr>
            <w:r>
              <w:t>0.01034</w:t>
            </w:r>
          </w:p>
        </w:tc>
        <w:tc>
          <w:tcPr>
            <w:tcW w:w="1772" w:type="dxa"/>
          </w:tcPr>
          <w:p w14:paraId="1BA9B02F"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t>12.393</w:t>
            </w:r>
          </w:p>
        </w:tc>
      </w:tr>
      <w:tr w:rsidR="00E23FB7" w14:paraId="28D9A993"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16A8957"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5F239FE7" w14:textId="77777777" w:rsidR="00E23FB7" w:rsidRDefault="00E23FB7" w:rsidP="00E23FB7">
            <w:pPr>
              <w:jc w:val="center"/>
            </w:pPr>
            <w:r>
              <w:t>YPG</w:t>
            </w:r>
          </w:p>
        </w:tc>
        <w:tc>
          <w:tcPr>
            <w:tcW w:w="1771" w:type="dxa"/>
          </w:tcPr>
          <w:p w14:paraId="74BA3DD3"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0.03613</w:t>
            </w:r>
          </w:p>
        </w:tc>
        <w:tc>
          <w:tcPr>
            <w:cnfStyle w:val="000010000000" w:firstRow="0" w:lastRow="0" w:firstColumn="0" w:lastColumn="0" w:oddVBand="1" w:evenVBand="0" w:oddHBand="0" w:evenHBand="0" w:firstRowFirstColumn="0" w:firstRowLastColumn="0" w:lastRowFirstColumn="0" w:lastRowLastColumn="0"/>
            <w:tcW w:w="1771" w:type="dxa"/>
          </w:tcPr>
          <w:p w14:paraId="27E2D0D9" w14:textId="77777777" w:rsidR="00E23FB7" w:rsidRDefault="00E23FB7" w:rsidP="00E23FB7">
            <w:pPr>
              <w:jc w:val="center"/>
            </w:pPr>
            <w:r>
              <w:t>0.003657</w:t>
            </w:r>
          </w:p>
        </w:tc>
        <w:tc>
          <w:tcPr>
            <w:tcW w:w="1772" w:type="dxa"/>
          </w:tcPr>
          <w:p w14:paraId="4372DEC9"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10.145</w:t>
            </w:r>
          </w:p>
        </w:tc>
      </w:tr>
      <w:tr w:rsidR="00E23FB7" w14:paraId="01500BB6" w14:textId="77777777" w:rsidTr="00F763F9">
        <w:tc>
          <w:tcPr>
            <w:cnfStyle w:val="001000000000" w:firstRow="0" w:lastRow="0" w:firstColumn="1" w:lastColumn="0" w:oddVBand="0" w:evenVBand="0" w:oddHBand="0" w:evenHBand="0" w:firstRowFirstColumn="0" w:firstRowLastColumn="0" w:lastRowFirstColumn="0" w:lastRowLastColumn="0"/>
            <w:tcW w:w="1771" w:type="dxa"/>
          </w:tcPr>
          <w:p w14:paraId="414B3D1A" w14:textId="77777777" w:rsidR="00E23FB7" w:rsidRPr="00F763F9" w:rsidRDefault="00E23FB7" w:rsidP="00E23FB7">
            <w:pPr>
              <w:jc w:val="center"/>
            </w:pPr>
            <w:r w:rsidRPr="00F763F9">
              <w:t>RLS</w:t>
            </w:r>
          </w:p>
        </w:tc>
        <w:tc>
          <w:tcPr>
            <w:cnfStyle w:val="000010000000" w:firstRow="0" w:lastRow="0" w:firstColumn="0" w:lastColumn="0" w:oddVBand="1" w:evenVBand="0" w:oddHBand="0" w:evenHBand="0" w:firstRowFirstColumn="0" w:firstRowLastColumn="0" w:lastRowFirstColumn="0" w:lastRowLastColumn="0"/>
            <w:tcW w:w="1771" w:type="dxa"/>
          </w:tcPr>
          <w:p w14:paraId="7E73D9F8" w14:textId="77777777" w:rsidR="00E23FB7" w:rsidRPr="00F763F9" w:rsidRDefault="00E23FB7" w:rsidP="00E23FB7">
            <w:pPr>
              <w:jc w:val="center"/>
            </w:pPr>
            <w:r w:rsidRPr="00F763F9">
              <w:t>YPE</w:t>
            </w:r>
          </w:p>
        </w:tc>
        <w:tc>
          <w:tcPr>
            <w:tcW w:w="1771" w:type="dxa"/>
          </w:tcPr>
          <w:p w14:paraId="3D7E02E5" w14:textId="77777777" w:rsidR="00E23FB7" w:rsidRPr="00F763F9" w:rsidRDefault="00E23FB7" w:rsidP="00E23FB7">
            <w:pPr>
              <w:jc w:val="center"/>
              <w:cnfStyle w:val="000000000000" w:firstRow="0" w:lastRow="0" w:firstColumn="0" w:lastColumn="0" w:oddVBand="0" w:evenVBand="0" w:oddHBand="0" w:evenHBand="0" w:firstRowFirstColumn="0" w:firstRowLastColumn="0" w:lastRowFirstColumn="0" w:lastRowLastColumn="0"/>
            </w:pPr>
            <w:r w:rsidRPr="00F763F9">
              <w:t>0.0632</w:t>
            </w:r>
          </w:p>
        </w:tc>
        <w:tc>
          <w:tcPr>
            <w:cnfStyle w:val="000010000000" w:firstRow="0" w:lastRow="0" w:firstColumn="0" w:lastColumn="0" w:oddVBand="1" w:evenVBand="0" w:oddHBand="0" w:evenHBand="0" w:firstRowFirstColumn="0" w:firstRowLastColumn="0" w:lastRowFirstColumn="0" w:lastRowLastColumn="0"/>
            <w:tcW w:w="1771" w:type="dxa"/>
          </w:tcPr>
          <w:p w14:paraId="2641D227" w14:textId="77777777" w:rsidR="00E23FB7" w:rsidRPr="00F763F9" w:rsidRDefault="00E23FB7" w:rsidP="00E23FB7">
            <w:pPr>
              <w:jc w:val="center"/>
            </w:pPr>
            <w:r w:rsidRPr="00F763F9">
              <w:t>0.0001084</w:t>
            </w:r>
          </w:p>
        </w:tc>
        <w:tc>
          <w:tcPr>
            <w:tcW w:w="1772" w:type="dxa"/>
          </w:tcPr>
          <w:p w14:paraId="4627D62B" w14:textId="77777777" w:rsidR="00E23FB7" w:rsidRDefault="00E23FB7" w:rsidP="00E23FB7">
            <w:pPr>
              <w:jc w:val="center"/>
              <w:cnfStyle w:val="000000000000" w:firstRow="0" w:lastRow="0" w:firstColumn="0" w:lastColumn="0" w:oddVBand="0" w:evenVBand="0" w:oddHBand="0" w:evenHBand="0" w:firstRowFirstColumn="0" w:firstRowLastColumn="0" w:lastRowFirstColumn="0" w:lastRowLastColumn="0"/>
            </w:pPr>
            <w:r w:rsidRPr="00F763F9">
              <w:t>12.246</w:t>
            </w:r>
          </w:p>
        </w:tc>
      </w:tr>
      <w:tr w:rsidR="00E23FB7" w14:paraId="3244E8D5" w14:textId="77777777" w:rsidTr="00F7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76DE01A8" w14:textId="77777777" w:rsidR="00E23FB7" w:rsidRDefault="00E23FB7" w:rsidP="00E23FB7">
            <w:pPr>
              <w:jc w:val="center"/>
            </w:pPr>
            <w:r>
              <w:t>RLS</w:t>
            </w:r>
          </w:p>
        </w:tc>
        <w:tc>
          <w:tcPr>
            <w:cnfStyle w:val="000010000000" w:firstRow="0" w:lastRow="0" w:firstColumn="0" w:lastColumn="0" w:oddVBand="1" w:evenVBand="0" w:oddHBand="0" w:evenHBand="0" w:firstRowFirstColumn="0" w:firstRowLastColumn="0" w:lastRowFirstColumn="0" w:lastRowLastColumn="0"/>
            <w:tcW w:w="1771" w:type="dxa"/>
          </w:tcPr>
          <w:p w14:paraId="3DF2813E" w14:textId="77777777" w:rsidR="00E23FB7" w:rsidRDefault="00E23FB7" w:rsidP="00E23FB7">
            <w:pPr>
              <w:jc w:val="center"/>
            </w:pPr>
            <w:r>
              <w:t>YPL</w:t>
            </w:r>
          </w:p>
        </w:tc>
        <w:tc>
          <w:tcPr>
            <w:tcW w:w="1771" w:type="dxa"/>
          </w:tcPr>
          <w:p w14:paraId="1B550C9B"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0.03474</w:t>
            </w:r>
          </w:p>
        </w:tc>
        <w:tc>
          <w:tcPr>
            <w:cnfStyle w:val="000010000000" w:firstRow="0" w:lastRow="0" w:firstColumn="0" w:lastColumn="0" w:oddVBand="1" w:evenVBand="0" w:oddHBand="0" w:evenHBand="0" w:firstRowFirstColumn="0" w:firstRowLastColumn="0" w:lastRowFirstColumn="0" w:lastRowLastColumn="0"/>
            <w:tcW w:w="1771" w:type="dxa"/>
          </w:tcPr>
          <w:p w14:paraId="28D14B0F" w14:textId="77777777" w:rsidR="00E23FB7" w:rsidRDefault="00E23FB7" w:rsidP="00E23FB7">
            <w:pPr>
              <w:jc w:val="center"/>
            </w:pPr>
            <w:r>
              <w:t>0.004391</w:t>
            </w:r>
          </w:p>
        </w:tc>
        <w:tc>
          <w:tcPr>
            <w:tcW w:w="1772" w:type="dxa"/>
          </w:tcPr>
          <w:p w14:paraId="0039537F" w14:textId="77777777" w:rsidR="00E23FB7" w:rsidRDefault="00E23FB7" w:rsidP="00E23FB7">
            <w:pPr>
              <w:jc w:val="center"/>
              <w:cnfStyle w:val="000000100000" w:firstRow="0" w:lastRow="0" w:firstColumn="0" w:lastColumn="0" w:oddVBand="0" w:evenVBand="0" w:oddHBand="1" w:evenHBand="0" w:firstRowFirstColumn="0" w:firstRowLastColumn="0" w:lastRowFirstColumn="0" w:lastRowLastColumn="0"/>
            </w:pPr>
            <w:r>
              <w:t>11.620</w:t>
            </w:r>
          </w:p>
        </w:tc>
      </w:tr>
    </w:tbl>
    <w:p w14:paraId="18A507FA" w14:textId="77777777" w:rsidR="00E23FB7" w:rsidRDefault="00E23FB7" w:rsidP="00E23FB7">
      <w:pPr>
        <w:jc w:val="center"/>
      </w:pPr>
    </w:p>
    <w:p w14:paraId="0E2FC675" w14:textId="77777777" w:rsidR="00E23FB7" w:rsidRDefault="00E23FB7" w:rsidP="00E23FB7">
      <w:r>
        <w:t>YPE gave the largest R</w:t>
      </w:r>
      <w:r>
        <w:rPr>
          <w:vertAlign w:val="superscript"/>
        </w:rPr>
        <w:t>2</w:t>
      </w:r>
      <w:r>
        <w:t xml:space="preserve"> value and the lowest p-value, thus YPE has the most significant relationship with replicative lifespan.</w:t>
      </w:r>
    </w:p>
    <w:p w14:paraId="59DD38AA" w14:textId="77777777" w:rsidR="001400A8" w:rsidRDefault="001400A8" w:rsidP="00E23FB7"/>
    <w:p w14:paraId="16D3BA83" w14:textId="77777777" w:rsidR="00676076" w:rsidRDefault="00676076" w:rsidP="00A36EDA">
      <w:pPr>
        <w:pStyle w:val="Heading2"/>
        <w:rPr>
          <w:i/>
        </w:rPr>
      </w:pPr>
      <w:r w:rsidRPr="001400A8">
        <w:rPr>
          <w:i/>
        </w:rPr>
        <w:t>Evolutionary distance vs. lifespan</w:t>
      </w:r>
    </w:p>
    <w:p w14:paraId="53A6E484" w14:textId="77777777" w:rsidR="001400A8" w:rsidRPr="001400A8" w:rsidRDefault="001400A8" w:rsidP="00E23FB7">
      <w:pPr>
        <w:rPr>
          <w:i/>
        </w:rPr>
      </w:pPr>
    </w:p>
    <w:tbl>
      <w:tblPr>
        <w:tblStyle w:val="LightList"/>
        <w:tblW w:w="0" w:type="auto"/>
        <w:jc w:val="center"/>
        <w:tblLook w:val="00A0" w:firstRow="1" w:lastRow="0" w:firstColumn="1" w:lastColumn="0" w:noHBand="0" w:noVBand="0"/>
      </w:tblPr>
      <w:tblGrid>
        <w:gridCol w:w="1545"/>
        <w:gridCol w:w="1544"/>
        <w:gridCol w:w="2005"/>
        <w:gridCol w:w="1881"/>
      </w:tblGrid>
      <w:tr w:rsidR="006E05D4" w:rsidRPr="0070773A" w14:paraId="218978ED" w14:textId="77777777" w:rsidTr="00F763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44998D3F" w14:textId="77777777" w:rsidR="006E05D4" w:rsidRPr="0070773A" w:rsidRDefault="006E05D4" w:rsidP="00676076">
            <w:pPr>
              <w:jc w:val="center"/>
              <w:rPr>
                <w:b w:val="0"/>
                <w:color w:val="auto"/>
              </w:rPr>
            </w:pPr>
            <w:r w:rsidRPr="0070773A">
              <w:t>Species 1</w:t>
            </w:r>
          </w:p>
        </w:tc>
        <w:tc>
          <w:tcPr>
            <w:cnfStyle w:val="000010000000" w:firstRow="0" w:lastRow="0" w:firstColumn="0" w:lastColumn="0" w:oddVBand="1" w:evenVBand="0" w:oddHBand="0" w:evenHBand="0" w:firstRowFirstColumn="0" w:firstRowLastColumn="0" w:lastRowFirstColumn="0" w:lastRowLastColumn="0"/>
            <w:tcW w:w="1544" w:type="dxa"/>
          </w:tcPr>
          <w:p w14:paraId="51CC75F0" w14:textId="77777777" w:rsidR="006E05D4" w:rsidRPr="0070773A" w:rsidRDefault="006E05D4" w:rsidP="00676076">
            <w:pPr>
              <w:jc w:val="center"/>
              <w:rPr>
                <w:b w:val="0"/>
                <w:color w:val="auto"/>
              </w:rPr>
            </w:pPr>
            <w:r w:rsidRPr="0070773A">
              <w:t>Species 2</w:t>
            </w:r>
          </w:p>
        </w:tc>
        <w:tc>
          <w:tcPr>
            <w:tcW w:w="2005" w:type="dxa"/>
          </w:tcPr>
          <w:p w14:paraId="2BD5600A" w14:textId="77777777" w:rsidR="006E05D4" w:rsidRPr="0070773A" w:rsidRDefault="006E05D4" w:rsidP="00676076">
            <w:pPr>
              <w:jc w:val="center"/>
              <w:cnfStyle w:val="100000000000" w:firstRow="1" w:lastRow="0" w:firstColumn="0" w:lastColumn="0" w:oddVBand="0" w:evenVBand="0" w:oddHBand="0" w:evenHBand="0" w:firstRowFirstColumn="0" w:firstRowLastColumn="0" w:lastRowFirstColumn="0" w:lastRowLastColumn="0"/>
              <w:rPr>
                <w:b w:val="0"/>
                <w:color w:val="auto"/>
              </w:rPr>
            </w:pPr>
            <w:r w:rsidRPr="0070773A">
              <w:t>Multiple R</w:t>
            </w:r>
            <w:r w:rsidRPr="0070773A">
              <w:rPr>
                <w:vertAlign w:val="superscript"/>
              </w:rPr>
              <w:t>2</w:t>
            </w:r>
          </w:p>
        </w:tc>
        <w:tc>
          <w:tcPr>
            <w:cnfStyle w:val="000010000000" w:firstRow="0" w:lastRow="0" w:firstColumn="0" w:lastColumn="0" w:oddVBand="1" w:evenVBand="0" w:oddHBand="0" w:evenHBand="0" w:firstRowFirstColumn="0" w:firstRowLastColumn="0" w:lastRowFirstColumn="0" w:lastRowLastColumn="0"/>
            <w:tcW w:w="1881" w:type="dxa"/>
          </w:tcPr>
          <w:p w14:paraId="33D23008" w14:textId="77777777" w:rsidR="006E05D4" w:rsidRPr="0070773A" w:rsidRDefault="006E05D4" w:rsidP="006E05D4">
            <w:pPr>
              <w:jc w:val="center"/>
              <w:rPr>
                <w:b w:val="0"/>
                <w:color w:val="auto"/>
              </w:rPr>
            </w:pPr>
            <w:r w:rsidRPr="0070773A">
              <w:t>p-value</w:t>
            </w:r>
          </w:p>
        </w:tc>
      </w:tr>
      <w:tr w:rsidR="006E474B" w14:paraId="3DB36D19" w14:textId="77777777" w:rsidTr="00F76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31F0E3A8" w14:textId="77777777" w:rsidR="006E474B" w:rsidRDefault="006E474B"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015A696B" w14:textId="77777777" w:rsidR="006E474B" w:rsidRDefault="006E474B" w:rsidP="00676076">
            <w:pPr>
              <w:jc w:val="center"/>
            </w:pPr>
            <w:r>
              <w:t>SPA</w:t>
            </w:r>
          </w:p>
        </w:tc>
        <w:tc>
          <w:tcPr>
            <w:tcW w:w="2005" w:type="dxa"/>
          </w:tcPr>
          <w:p w14:paraId="048AE8FE" w14:textId="77777777" w:rsidR="006E474B" w:rsidRDefault="001400A8" w:rsidP="00676076">
            <w:pPr>
              <w:jc w:val="center"/>
              <w:cnfStyle w:val="000000100000" w:firstRow="0" w:lastRow="0" w:firstColumn="0" w:lastColumn="0" w:oddVBand="0" w:evenVBand="0" w:oddHBand="1" w:evenHBand="0" w:firstRowFirstColumn="0" w:firstRowLastColumn="0" w:lastRowFirstColumn="0" w:lastRowLastColumn="0"/>
            </w:pPr>
            <w:r>
              <w:t>0.002773</w:t>
            </w:r>
          </w:p>
        </w:tc>
        <w:tc>
          <w:tcPr>
            <w:cnfStyle w:val="000010000000" w:firstRow="0" w:lastRow="0" w:firstColumn="0" w:lastColumn="0" w:oddVBand="1" w:evenVBand="0" w:oddHBand="0" w:evenHBand="0" w:firstRowFirstColumn="0" w:firstRowLastColumn="0" w:lastRowFirstColumn="0" w:lastRowLastColumn="0"/>
            <w:tcW w:w="1881" w:type="dxa"/>
          </w:tcPr>
          <w:p w14:paraId="601917D0" w14:textId="77777777" w:rsidR="006E474B" w:rsidRDefault="001400A8" w:rsidP="00676076">
            <w:pPr>
              <w:jc w:val="center"/>
            </w:pPr>
            <w:r>
              <w:t>0.3758</w:t>
            </w:r>
          </w:p>
        </w:tc>
      </w:tr>
      <w:tr w:rsidR="006E05D4" w14:paraId="717B041F" w14:textId="77777777" w:rsidTr="00F763F9">
        <w:trPr>
          <w:jc w:val="center"/>
        </w:trPr>
        <w:tc>
          <w:tcPr>
            <w:cnfStyle w:val="001000000000" w:firstRow="0" w:lastRow="0" w:firstColumn="1" w:lastColumn="0" w:oddVBand="0" w:evenVBand="0" w:oddHBand="0" w:evenHBand="0" w:firstRowFirstColumn="0" w:firstRowLastColumn="0" w:lastRowFirstColumn="0" w:lastRowLastColumn="0"/>
            <w:tcW w:w="1545" w:type="dxa"/>
          </w:tcPr>
          <w:p w14:paraId="276D2D34" w14:textId="77777777" w:rsidR="006E05D4" w:rsidRDefault="006E05D4"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226BE48E" w14:textId="77777777" w:rsidR="006E05D4" w:rsidRDefault="006E05D4" w:rsidP="00676076">
            <w:pPr>
              <w:jc w:val="center"/>
            </w:pPr>
            <w:r>
              <w:t>SMIK</w:t>
            </w:r>
          </w:p>
        </w:tc>
        <w:tc>
          <w:tcPr>
            <w:tcW w:w="2005" w:type="dxa"/>
          </w:tcPr>
          <w:p w14:paraId="202BEC10" w14:textId="77777777" w:rsidR="006E05D4" w:rsidRDefault="006E05D4" w:rsidP="00676076">
            <w:pPr>
              <w:jc w:val="center"/>
              <w:cnfStyle w:val="000000000000" w:firstRow="0" w:lastRow="0" w:firstColumn="0" w:lastColumn="0" w:oddVBand="0" w:evenVBand="0" w:oddHBand="0" w:evenHBand="0" w:firstRowFirstColumn="0" w:firstRowLastColumn="0" w:lastRowFirstColumn="0" w:lastRowLastColumn="0"/>
            </w:pPr>
            <w:r>
              <w:t>0.3482</w:t>
            </w:r>
          </w:p>
        </w:tc>
        <w:tc>
          <w:tcPr>
            <w:cnfStyle w:val="000010000000" w:firstRow="0" w:lastRow="0" w:firstColumn="0" w:lastColumn="0" w:oddVBand="1" w:evenVBand="0" w:oddHBand="0" w:evenHBand="0" w:firstRowFirstColumn="0" w:firstRowLastColumn="0" w:lastRowFirstColumn="0" w:lastRowLastColumn="0"/>
            <w:tcW w:w="1881" w:type="dxa"/>
          </w:tcPr>
          <w:p w14:paraId="500BD86F" w14:textId="77777777" w:rsidR="006E05D4" w:rsidRDefault="006E05D4" w:rsidP="00676076">
            <w:pPr>
              <w:jc w:val="center"/>
            </w:pPr>
            <w:r>
              <w:t>0.386</w:t>
            </w:r>
          </w:p>
        </w:tc>
      </w:tr>
      <w:tr w:rsidR="006E05D4" w14:paraId="167292E8" w14:textId="77777777" w:rsidTr="00F763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5" w:type="dxa"/>
          </w:tcPr>
          <w:p w14:paraId="175A0563" w14:textId="77777777" w:rsidR="006E05D4" w:rsidRDefault="006E05D4" w:rsidP="00676076">
            <w:pPr>
              <w:jc w:val="center"/>
            </w:pPr>
            <w:r>
              <w:t>SCE</w:t>
            </w:r>
          </w:p>
        </w:tc>
        <w:tc>
          <w:tcPr>
            <w:cnfStyle w:val="000010000000" w:firstRow="0" w:lastRow="0" w:firstColumn="0" w:lastColumn="0" w:oddVBand="1" w:evenVBand="0" w:oddHBand="0" w:evenHBand="0" w:firstRowFirstColumn="0" w:firstRowLastColumn="0" w:lastRowFirstColumn="0" w:lastRowLastColumn="0"/>
            <w:tcW w:w="1544" w:type="dxa"/>
          </w:tcPr>
          <w:p w14:paraId="738D5EA2" w14:textId="77777777" w:rsidR="006E05D4" w:rsidRDefault="006E05D4" w:rsidP="00676076">
            <w:pPr>
              <w:jc w:val="center"/>
            </w:pPr>
            <w:r>
              <w:t>SBAY</w:t>
            </w:r>
          </w:p>
        </w:tc>
        <w:tc>
          <w:tcPr>
            <w:tcW w:w="2005" w:type="dxa"/>
          </w:tcPr>
          <w:p w14:paraId="11746B7C" w14:textId="77777777" w:rsidR="006E05D4" w:rsidRDefault="006E05D4" w:rsidP="00676076">
            <w:pPr>
              <w:jc w:val="center"/>
              <w:cnfStyle w:val="000000100000" w:firstRow="0" w:lastRow="0" w:firstColumn="0" w:lastColumn="0" w:oddVBand="0" w:evenVBand="0" w:oddHBand="1" w:evenHBand="0" w:firstRowFirstColumn="0" w:firstRowLastColumn="0" w:lastRowFirstColumn="0" w:lastRowLastColumn="0"/>
            </w:pPr>
            <w:r>
              <w:t>0.3646</w:t>
            </w:r>
          </w:p>
        </w:tc>
        <w:tc>
          <w:tcPr>
            <w:cnfStyle w:val="000010000000" w:firstRow="0" w:lastRow="0" w:firstColumn="0" w:lastColumn="0" w:oddVBand="1" w:evenVBand="0" w:oddHBand="0" w:evenHBand="0" w:firstRowFirstColumn="0" w:firstRowLastColumn="0" w:lastRowFirstColumn="0" w:lastRowLastColumn="0"/>
            <w:tcW w:w="1881" w:type="dxa"/>
          </w:tcPr>
          <w:p w14:paraId="3A4C26A0" w14:textId="77777777" w:rsidR="006E05D4" w:rsidRDefault="006E05D4" w:rsidP="00676076">
            <w:pPr>
              <w:jc w:val="center"/>
            </w:pPr>
            <w:r>
              <w:t>0.8462</w:t>
            </w:r>
          </w:p>
        </w:tc>
      </w:tr>
    </w:tbl>
    <w:p w14:paraId="447A8C66" w14:textId="77777777" w:rsidR="001400A8" w:rsidRDefault="001400A8" w:rsidP="00676076">
      <w:r>
        <w:t>**Add full names of yeast species</w:t>
      </w:r>
    </w:p>
    <w:p w14:paraId="2C68EEC9" w14:textId="77777777" w:rsidR="001400A8" w:rsidRDefault="001400A8" w:rsidP="00676076"/>
    <w:p w14:paraId="509D64AB" w14:textId="77777777" w:rsidR="00304F7C" w:rsidRDefault="00304F7C" w:rsidP="00676076">
      <w:r>
        <w:t>SCE = S. cerevisiae, SPA = S. paradoxus, SMIK = S. mikatae, SBAY = S. bayanus</w:t>
      </w:r>
    </w:p>
    <w:p w14:paraId="412BD12F" w14:textId="77777777" w:rsidR="00E23FB7" w:rsidRDefault="006E05D4" w:rsidP="00676076">
      <w:r>
        <w:t>The large p-values (</w:t>
      </w:r>
      <w:r w:rsidR="001400A8">
        <w:t xml:space="preserve">0.3758, </w:t>
      </w:r>
      <w:r>
        <w:t>0.386</w:t>
      </w:r>
      <w:r w:rsidR="001400A8">
        <w:t>,</w:t>
      </w:r>
      <w:r>
        <w:t xml:space="preserve"> and 0.8462) show that there is no significant relationship between evolutionary distance and replica</w:t>
      </w:r>
      <w:r w:rsidR="001400A8">
        <w:t>tive lifespan in any of the yeast gene species.</w:t>
      </w:r>
    </w:p>
    <w:p w14:paraId="4904C27A" w14:textId="77777777" w:rsidR="001400A8" w:rsidRDefault="001400A8" w:rsidP="00676076"/>
    <w:p w14:paraId="750ACA55" w14:textId="5C837182" w:rsidR="00837057" w:rsidRDefault="00837057" w:rsidP="00837057">
      <w:r>
        <w:t>RLS_Del_alpha ~ pDegree + YPE</w:t>
      </w:r>
    </w:p>
    <w:tbl>
      <w:tblPr>
        <w:tblStyle w:val="TableGrid"/>
        <w:tblW w:w="0" w:type="auto"/>
        <w:tblLook w:val="04A0" w:firstRow="1" w:lastRow="0" w:firstColumn="1" w:lastColumn="0" w:noHBand="0" w:noVBand="1"/>
      </w:tblPr>
      <w:tblGrid>
        <w:gridCol w:w="4428"/>
        <w:gridCol w:w="4428"/>
      </w:tblGrid>
      <w:tr w:rsidR="00837057" w14:paraId="6621EEDA" w14:textId="77777777" w:rsidTr="00A911F5">
        <w:tc>
          <w:tcPr>
            <w:tcW w:w="4428" w:type="dxa"/>
          </w:tcPr>
          <w:p w14:paraId="3A01187D" w14:textId="77777777" w:rsidR="00837057" w:rsidRPr="00BC0FC5" w:rsidRDefault="00837057" w:rsidP="00A911F5">
            <w:pPr>
              <w:jc w:val="center"/>
            </w:pPr>
          </w:p>
        </w:tc>
        <w:tc>
          <w:tcPr>
            <w:tcW w:w="4428" w:type="dxa"/>
          </w:tcPr>
          <w:p w14:paraId="571545C1" w14:textId="77777777" w:rsidR="00837057" w:rsidRPr="00746D00" w:rsidRDefault="00837057" w:rsidP="00A911F5">
            <w:pPr>
              <w:jc w:val="center"/>
              <w:rPr>
                <w:b/>
              </w:rPr>
            </w:pPr>
            <w:r w:rsidRPr="00746D00">
              <w:rPr>
                <w:b/>
              </w:rPr>
              <w:t>Individual P-value</w:t>
            </w:r>
          </w:p>
        </w:tc>
      </w:tr>
      <w:tr w:rsidR="00837057" w14:paraId="7BF8FF0B" w14:textId="77777777" w:rsidTr="00A911F5">
        <w:tc>
          <w:tcPr>
            <w:tcW w:w="4428" w:type="dxa"/>
          </w:tcPr>
          <w:p w14:paraId="3ED5170F" w14:textId="77777777" w:rsidR="00837057" w:rsidRPr="00746D00" w:rsidRDefault="00837057" w:rsidP="00A911F5">
            <w:pPr>
              <w:jc w:val="center"/>
            </w:pPr>
            <w:r w:rsidRPr="00746D00">
              <w:t>pDegree</w:t>
            </w:r>
          </w:p>
        </w:tc>
        <w:tc>
          <w:tcPr>
            <w:tcW w:w="4428" w:type="dxa"/>
          </w:tcPr>
          <w:p w14:paraId="0FE26994" w14:textId="77777777" w:rsidR="00837057" w:rsidRDefault="00837057" w:rsidP="00A911F5">
            <w:pPr>
              <w:jc w:val="center"/>
            </w:pPr>
            <w:r>
              <w:t>0.522775</w:t>
            </w:r>
          </w:p>
        </w:tc>
      </w:tr>
      <w:tr w:rsidR="00837057" w14:paraId="1F6C7717" w14:textId="77777777" w:rsidTr="00A911F5">
        <w:tc>
          <w:tcPr>
            <w:tcW w:w="4428" w:type="dxa"/>
          </w:tcPr>
          <w:p w14:paraId="1A5D569D" w14:textId="77777777" w:rsidR="00837057" w:rsidRPr="00746D00" w:rsidRDefault="00837057" w:rsidP="00A911F5">
            <w:pPr>
              <w:jc w:val="center"/>
            </w:pPr>
            <w:r w:rsidRPr="00746D00">
              <w:t>YPE</w:t>
            </w:r>
          </w:p>
        </w:tc>
        <w:tc>
          <w:tcPr>
            <w:tcW w:w="4428" w:type="dxa"/>
          </w:tcPr>
          <w:p w14:paraId="09D08434" w14:textId="77777777" w:rsidR="00837057" w:rsidRDefault="00837057" w:rsidP="00A911F5">
            <w:pPr>
              <w:jc w:val="center"/>
            </w:pPr>
            <w:r>
              <w:t>0.000459</w:t>
            </w:r>
          </w:p>
        </w:tc>
      </w:tr>
    </w:tbl>
    <w:p w14:paraId="1F2169AD" w14:textId="77777777" w:rsidR="00837057" w:rsidRDefault="00837057" w:rsidP="00837057">
      <w:pPr>
        <w:jc w:val="center"/>
      </w:pPr>
    </w:p>
    <w:tbl>
      <w:tblPr>
        <w:tblStyle w:val="TableGrid"/>
        <w:tblW w:w="0" w:type="auto"/>
        <w:tblLook w:val="04A0" w:firstRow="1" w:lastRow="0" w:firstColumn="1" w:lastColumn="0" w:noHBand="0" w:noVBand="1"/>
      </w:tblPr>
      <w:tblGrid>
        <w:gridCol w:w="4428"/>
        <w:gridCol w:w="4428"/>
      </w:tblGrid>
      <w:tr w:rsidR="00837057" w14:paraId="56367FB0" w14:textId="77777777" w:rsidTr="00A911F5">
        <w:tc>
          <w:tcPr>
            <w:tcW w:w="4428" w:type="dxa"/>
          </w:tcPr>
          <w:p w14:paraId="5FDFCDCA" w14:textId="77777777" w:rsidR="00837057" w:rsidRPr="00746D00" w:rsidRDefault="00837057" w:rsidP="00A911F5">
            <w:pPr>
              <w:jc w:val="center"/>
              <w:rPr>
                <w:b/>
              </w:rPr>
            </w:pPr>
            <w:r w:rsidRPr="00746D00">
              <w:rPr>
                <w:b/>
              </w:rPr>
              <w:t>Multiple R-squared</w:t>
            </w:r>
          </w:p>
        </w:tc>
        <w:tc>
          <w:tcPr>
            <w:tcW w:w="4428" w:type="dxa"/>
          </w:tcPr>
          <w:p w14:paraId="27E6A436" w14:textId="77777777" w:rsidR="00837057" w:rsidRPr="00746D00" w:rsidRDefault="00837057" w:rsidP="00A911F5">
            <w:pPr>
              <w:jc w:val="center"/>
              <w:rPr>
                <w:b/>
              </w:rPr>
            </w:pPr>
            <w:r w:rsidRPr="00746D00">
              <w:rPr>
                <w:b/>
              </w:rPr>
              <w:t>p-value</w:t>
            </w:r>
          </w:p>
        </w:tc>
      </w:tr>
      <w:tr w:rsidR="00837057" w14:paraId="1AFC1F46" w14:textId="77777777" w:rsidTr="00A911F5">
        <w:tc>
          <w:tcPr>
            <w:tcW w:w="4428" w:type="dxa"/>
          </w:tcPr>
          <w:p w14:paraId="03CD5523" w14:textId="77777777" w:rsidR="00837057" w:rsidRPr="00746D00" w:rsidRDefault="00837057" w:rsidP="00A911F5">
            <w:pPr>
              <w:jc w:val="center"/>
            </w:pPr>
            <w:r w:rsidRPr="00746D00">
              <w:t>0.08851</w:t>
            </w:r>
          </w:p>
        </w:tc>
        <w:tc>
          <w:tcPr>
            <w:tcW w:w="4428" w:type="dxa"/>
          </w:tcPr>
          <w:p w14:paraId="7747DD27" w14:textId="77777777" w:rsidR="00837057" w:rsidRDefault="00837057" w:rsidP="00A911F5">
            <w:pPr>
              <w:jc w:val="center"/>
            </w:pPr>
            <w:r w:rsidRPr="00A911F5">
              <w:rPr>
                <w:highlight w:val="yellow"/>
              </w:rPr>
              <w:t>0.0004161</w:t>
            </w:r>
          </w:p>
        </w:tc>
      </w:tr>
    </w:tbl>
    <w:p w14:paraId="55488EE1" w14:textId="77777777" w:rsidR="00837057" w:rsidRDefault="00837057" w:rsidP="00837057">
      <w:pPr>
        <w:jc w:val="center"/>
      </w:pPr>
    </w:p>
    <w:p w14:paraId="5B9E2E65" w14:textId="77777777" w:rsidR="00837057" w:rsidRDefault="00837057" w:rsidP="00837057">
      <w:r>
        <w:t>RLS_Del_alpha ~ gDegree + YPE</w:t>
      </w:r>
    </w:p>
    <w:tbl>
      <w:tblPr>
        <w:tblStyle w:val="TableGrid"/>
        <w:tblW w:w="0" w:type="auto"/>
        <w:tblLook w:val="04A0" w:firstRow="1" w:lastRow="0" w:firstColumn="1" w:lastColumn="0" w:noHBand="0" w:noVBand="1"/>
      </w:tblPr>
      <w:tblGrid>
        <w:gridCol w:w="4428"/>
        <w:gridCol w:w="4428"/>
      </w:tblGrid>
      <w:tr w:rsidR="00837057" w14:paraId="6A4C23F1" w14:textId="77777777" w:rsidTr="00A911F5">
        <w:tc>
          <w:tcPr>
            <w:tcW w:w="4428" w:type="dxa"/>
          </w:tcPr>
          <w:p w14:paraId="5E66BEAB" w14:textId="77777777" w:rsidR="00837057" w:rsidRDefault="00837057" w:rsidP="00A911F5">
            <w:pPr>
              <w:jc w:val="center"/>
            </w:pPr>
          </w:p>
        </w:tc>
        <w:tc>
          <w:tcPr>
            <w:tcW w:w="4428" w:type="dxa"/>
          </w:tcPr>
          <w:p w14:paraId="26AD8821" w14:textId="77777777" w:rsidR="00837057" w:rsidRPr="00746D00" w:rsidRDefault="00837057" w:rsidP="00A911F5">
            <w:pPr>
              <w:jc w:val="center"/>
              <w:rPr>
                <w:b/>
              </w:rPr>
            </w:pPr>
            <w:r w:rsidRPr="00746D00">
              <w:rPr>
                <w:b/>
              </w:rPr>
              <w:t>Individual P-value</w:t>
            </w:r>
          </w:p>
        </w:tc>
      </w:tr>
      <w:tr w:rsidR="00837057" w14:paraId="5EB173C1" w14:textId="77777777" w:rsidTr="00A911F5">
        <w:tc>
          <w:tcPr>
            <w:tcW w:w="4428" w:type="dxa"/>
          </w:tcPr>
          <w:p w14:paraId="060BB91C" w14:textId="77777777" w:rsidR="00837057" w:rsidRPr="00746D00" w:rsidRDefault="00837057" w:rsidP="00A911F5">
            <w:pPr>
              <w:jc w:val="center"/>
            </w:pPr>
            <w:r w:rsidRPr="00746D00">
              <w:t>gDegree</w:t>
            </w:r>
          </w:p>
        </w:tc>
        <w:tc>
          <w:tcPr>
            <w:tcW w:w="4428" w:type="dxa"/>
          </w:tcPr>
          <w:p w14:paraId="0AC91183" w14:textId="77777777" w:rsidR="00837057" w:rsidRDefault="00837057" w:rsidP="00A911F5">
            <w:pPr>
              <w:jc w:val="center"/>
            </w:pPr>
            <w:r>
              <w:t>0.995</w:t>
            </w:r>
          </w:p>
        </w:tc>
      </w:tr>
      <w:tr w:rsidR="00837057" w14:paraId="67553734" w14:textId="77777777" w:rsidTr="00A911F5">
        <w:tc>
          <w:tcPr>
            <w:tcW w:w="4428" w:type="dxa"/>
          </w:tcPr>
          <w:p w14:paraId="58B2908C" w14:textId="77777777" w:rsidR="00837057" w:rsidRPr="00746D00" w:rsidRDefault="00837057" w:rsidP="00A911F5">
            <w:pPr>
              <w:jc w:val="center"/>
            </w:pPr>
            <w:r w:rsidRPr="00746D00">
              <w:t>YPE</w:t>
            </w:r>
          </w:p>
        </w:tc>
        <w:tc>
          <w:tcPr>
            <w:tcW w:w="4428" w:type="dxa"/>
          </w:tcPr>
          <w:p w14:paraId="5560381B" w14:textId="77777777" w:rsidR="00837057" w:rsidRDefault="00837057" w:rsidP="00A911F5">
            <w:pPr>
              <w:jc w:val="center"/>
            </w:pPr>
            <w:r>
              <w:t>.030</w:t>
            </w:r>
          </w:p>
        </w:tc>
      </w:tr>
    </w:tbl>
    <w:p w14:paraId="4B33A619"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2671137D" w14:textId="77777777" w:rsidTr="00A911F5">
        <w:tc>
          <w:tcPr>
            <w:tcW w:w="4428" w:type="dxa"/>
          </w:tcPr>
          <w:p w14:paraId="1777EF9E" w14:textId="77777777" w:rsidR="00837057" w:rsidRPr="00746D00" w:rsidRDefault="00837057" w:rsidP="00A911F5">
            <w:pPr>
              <w:jc w:val="center"/>
              <w:rPr>
                <w:b/>
              </w:rPr>
            </w:pPr>
            <w:r w:rsidRPr="00746D00">
              <w:rPr>
                <w:b/>
              </w:rPr>
              <w:t>Multiple R-squared</w:t>
            </w:r>
          </w:p>
        </w:tc>
        <w:tc>
          <w:tcPr>
            <w:tcW w:w="4428" w:type="dxa"/>
          </w:tcPr>
          <w:p w14:paraId="6F302E67" w14:textId="77777777" w:rsidR="00837057" w:rsidRPr="00746D00" w:rsidRDefault="00837057" w:rsidP="00A911F5">
            <w:pPr>
              <w:jc w:val="center"/>
              <w:rPr>
                <w:b/>
              </w:rPr>
            </w:pPr>
            <w:r w:rsidRPr="00746D00">
              <w:rPr>
                <w:b/>
              </w:rPr>
              <w:t>p-value</w:t>
            </w:r>
          </w:p>
        </w:tc>
      </w:tr>
      <w:tr w:rsidR="00837057" w14:paraId="41F6C887" w14:textId="77777777" w:rsidTr="00A911F5">
        <w:tc>
          <w:tcPr>
            <w:tcW w:w="4428" w:type="dxa"/>
          </w:tcPr>
          <w:p w14:paraId="5B0575CE" w14:textId="77777777" w:rsidR="00837057" w:rsidRDefault="00837057" w:rsidP="00A911F5">
            <w:pPr>
              <w:jc w:val="center"/>
            </w:pPr>
            <w:r>
              <w:t>0.02567</w:t>
            </w:r>
          </w:p>
        </w:tc>
        <w:tc>
          <w:tcPr>
            <w:tcW w:w="4428" w:type="dxa"/>
          </w:tcPr>
          <w:p w14:paraId="7B85400A" w14:textId="77777777" w:rsidR="00837057" w:rsidRDefault="00837057" w:rsidP="00A911F5">
            <w:pPr>
              <w:jc w:val="center"/>
            </w:pPr>
            <w:r>
              <w:t>0.06692</w:t>
            </w:r>
          </w:p>
        </w:tc>
      </w:tr>
    </w:tbl>
    <w:p w14:paraId="3377B77D" w14:textId="77777777" w:rsidR="00837057" w:rsidRDefault="00837057" w:rsidP="00837057"/>
    <w:p w14:paraId="12C70517" w14:textId="77777777" w:rsidR="00837057" w:rsidRDefault="00837057" w:rsidP="00837057">
      <w:r>
        <w:t>RLS_Del_alpha ~ gDegree + pDegree + YPE</w:t>
      </w:r>
    </w:p>
    <w:tbl>
      <w:tblPr>
        <w:tblStyle w:val="TableGrid"/>
        <w:tblW w:w="0" w:type="auto"/>
        <w:tblLook w:val="04A0" w:firstRow="1" w:lastRow="0" w:firstColumn="1" w:lastColumn="0" w:noHBand="0" w:noVBand="1"/>
      </w:tblPr>
      <w:tblGrid>
        <w:gridCol w:w="4428"/>
        <w:gridCol w:w="4428"/>
      </w:tblGrid>
      <w:tr w:rsidR="00837057" w14:paraId="3217DEA4" w14:textId="77777777" w:rsidTr="00A911F5">
        <w:tc>
          <w:tcPr>
            <w:tcW w:w="4428" w:type="dxa"/>
          </w:tcPr>
          <w:p w14:paraId="781AEC30" w14:textId="77777777" w:rsidR="00837057" w:rsidRDefault="00837057" w:rsidP="00A911F5">
            <w:pPr>
              <w:jc w:val="center"/>
            </w:pPr>
          </w:p>
        </w:tc>
        <w:tc>
          <w:tcPr>
            <w:tcW w:w="4428" w:type="dxa"/>
          </w:tcPr>
          <w:p w14:paraId="3BE3ED6A" w14:textId="77777777" w:rsidR="00837057" w:rsidRDefault="00837057" w:rsidP="00A911F5">
            <w:pPr>
              <w:jc w:val="center"/>
            </w:pPr>
            <w:r>
              <w:t>Individual P-value</w:t>
            </w:r>
          </w:p>
        </w:tc>
      </w:tr>
      <w:tr w:rsidR="00837057" w14:paraId="0CA3C77C" w14:textId="77777777" w:rsidTr="00A911F5">
        <w:tc>
          <w:tcPr>
            <w:tcW w:w="4428" w:type="dxa"/>
          </w:tcPr>
          <w:p w14:paraId="58C4F8F7" w14:textId="77777777" w:rsidR="00837057" w:rsidRDefault="00837057" w:rsidP="00A911F5">
            <w:pPr>
              <w:jc w:val="center"/>
            </w:pPr>
            <w:r>
              <w:t>gDegree</w:t>
            </w:r>
          </w:p>
        </w:tc>
        <w:tc>
          <w:tcPr>
            <w:tcW w:w="4428" w:type="dxa"/>
          </w:tcPr>
          <w:p w14:paraId="17900F33" w14:textId="77777777" w:rsidR="00837057" w:rsidRDefault="00837057" w:rsidP="00A911F5">
            <w:pPr>
              <w:jc w:val="center"/>
            </w:pPr>
            <w:r>
              <w:t>0.8759</w:t>
            </w:r>
          </w:p>
        </w:tc>
      </w:tr>
      <w:tr w:rsidR="00837057" w14:paraId="4EC94117" w14:textId="77777777" w:rsidTr="00A911F5">
        <w:tc>
          <w:tcPr>
            <w:tcW w:w="4428" w:type="dxa"/>
          </w:tcPr>
          <w:p w14:paraId="02289D1E" w14:textId="77777777" w:rsidR="00837057" w:rsidRDefault="00837057" w:rsidP="00A911F5">
            <w:pPr>
              <w:jc w:val="center"/>
            </w:pPr>
            <w:r>
              <w:t>pDegree</w:t>
            </w:r>
          </w:p>
        </w:tc>
        <w:tc>
          <w:tcPr>
            <w:tcW w:w="4428" w:type="dxa"/>
          </w:tcPr>
          <w:p w14:paraId="6B203CCC" w14:textId="77777777" w:rsidR="00837057" w:rsidRDefault="00837057" w:rsidP="00A911F5">
            <w:pPr>
              <w:jc w:val="center"/>
            </w:pPr>
            <w:r>
              <w:t>0.2044</w:t>
            </w:r>
          </w:p>
        </w:tc>
      </w:tr>
      <w:tr w:rsidR="00837057" w14:paraId="65E96084" w14:textId="77777777" w:rsidTr="00A911F5">
        <w:tc>
          <w:tcPr>
            <w:tcW w:w="4428" w:type="dxa"/>
          </w:tcPr>
          <w:p w14:paraId="19D2FE2D" w14:textId="77777777" w:rsidR="00837057" w:rsidRDefault="00837057" w:rsidP="00A911F5">
            <w:pPr>
              <w:jc w:val="center"/>
            </w:pPr>
            <w:r>
              <w:t>YPE</w:t>
            </w:r>
          </w:p>
        </w:tc>
        <w:tc>
          <w:tcPr>
            <w:tcW w:w="4428" w:type="dxa"/>
          </w:tcPr>
          <w:p w14:paraId="4E6DD0A0" w14:textId="77777777" w:rsidR="00837057" w:rsidRDefault="00837057" w:rsidP="00A911F5">
            <w:pPr>
              <w:jc w:val="center"/>
            </w:pPr>
            <w:r>
              <w:t>0.0993</w:t>
            </w:r>
          </w:p>
        </w:tc>
      </w:tr>
    </w:tbl>
    <w:p w14:paraId="4528925A"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2C909961" w14:textId="77777777" w:rsidTr="00A911F5">
        <w:tc>
          <w:tcPr>
            <w:tcW w:w="4428" w:type="dxa"/>
          </w:tcPr>
          <w:p w14:paraId="40835DD6" w14:textId="77777777" w:rsidR="00837057" w:rsidRDefault="00837057" w:rsidP="00A911F5">
            <w:pPr>
              <w:jc w:val="center"/>
            </w:pPr>
            <w:r>
              <w:t>Multiple R-squared</w:t>
            </w:r>
          </w:p>
        </w:tc>
        <w:tc>
          <w:tcPr>
            <w:tcW w:w="4428" w:type="dxa"/>
          </w:tcPr>
          <w:p w14:paraId="0AB3BE1A" w14:textId="77777777" w:rsidR="00837057" w:rsidRDefault="00837057" w:rsidP="00A911F5">
            <w:pPr>
              <w:jc w:val="center"/>
            </w:pPr>
            <w:r>
              <w:t>p-value</w:t>
            </w:r>
          </w:p>
        </w:tc>
      </w:tr>
      <w:tr w:rsidR="00837057" w14:paraId="499D8734" w14:textId="77777777" w:rsidTr="00A911F5">
        <w:tc>
          <w:tcPr>
            <w:tcW w:w="4428" w:type="dxa"/>
          </w:tcPr>
          <w:p w14:paraId="4258DEFA" w14:textId="77777777" w:rsidR="00837057" w:rsidRDefault="00837057" w:rsidP="00A911F5">
            <w:pPr>
              <w:jc w:val="center"/>
            </w:pPr>
            <w:r>
              <w:t>0.04895</w:t>
            </w:r>
          </w:p>
        </w:tc>
        <w:tc>
          <w:tcPr>
            <w:tcW w:w="4428" w:type="dxa"/>
          </w:tcPr>
          <w:p w14:paraId="666EF442" w14:textId="77777777" w:rsidR="00837057" w:rsidRDefault="00837057" w:rsidP="00A911F5">
            <w:pPr>
              <w:jc w:val="center"/>
            </w:pPr>
            <w:r>
              <w:t>0.0601</w:t>
            </w:r>
          </w:p>
        </w:tc>
      </w:tr>
    </w:tbl>
    <w:p w14:paraId="3B58C011" w14:textId="77777777" w:rsidR="00837057" w:rsidRDefault="00837057" w:rsidP="00837057"/>
    <w:p w14:paraId="56CD0E69" w14:textId="77777777" w:rsidR="00837057" w:rsidRDefault="00837057" w:rsidP="00837057">
      <w:r>
        <w:t>gDegree ~ YPE</w:t>
      </w:r>
    </w:p>
    <w:tbl>
      <w:tblPr>
        <w:tblStyle w:val="TableGrid"/>
        <w:tblW w:w="0" w:type="auto"/>
        <w:tblLook w:val="04A0" w:firstRow="1" w:lastRow="0" w:firstColumn="1" w:lastColumn="0" w:noHBand="0" w:noVBand="1"/>
      </w:tblPr>
      <w:tblGrid>
        <w:gridCol w:w="4428"/>
        <w:gridCol w:w="4428"/>
      </w:tblGrid>
      <w:tr w:rsidR="00837057" w14:paraId="444769CF" w14:textId="77777777" w:rsidTr="00A911F5">
        <w:tc>
          <w:tcPr>
            <w:tcW w:w="4428" w:type="dxa"/>
          </w:tcPr>
          <w:p w14:paraId="13AEC1DE" w14:textId="77777777" w:rsidR="00837057" w:rsidRDefault="00837057" w:rsidP="00A911F5">
            <w:pPr>
              <w:jc w:val="center"/>
            </w:pPr>
            <w:r>
              <w:t>Multiple R-squared</w:t>
            </w:r>
          </w:p>
        </w:tc>
        <w:tc>
          <w:tcPr>
            <w:tcW w:w="4428" w:type="dxa"/>
          </w:tcPr>
          <w:p w14:paraId="32500E75" w14:textId="77777777" w:rsidR="00837057" w:rsidRDefault="00837057" w:rsidP="00A911F5">
            <w:pPr>
              <w:jc w:val="center"/>
            </w:pPr>
            <w:r>
              <w:t>p-value</w:t>
            </w:r>
          </w:p>
        </w:tc>
      </w:tr>
      <w:tr w:rsidR="00837057" w14:paraId="524A8DFC" w14:textId="77777777" w:rsidTr="00A911F5">
        <w:tc>
          <w:tcPr>
            <w:tcW w:w="4428" w:type="dxa"/>
          </w:tcPr>
          <w:p w14:paraId="02B2F2BC" w14:textId="77777777" w:rsidR="00837057" w:rsidRDefault="00837057" w:rsidP="00A911F5">
            <w:pPr>
              <w:jc w:val="center"/>
            </w:pPr>
            <w:r>
              <w:t>0.131</w:t>
            </w:r>
          </w:p>
        </w:tc>
        <w:tc>
          <w:tcPr>
            <w:tcW w:w="4428" w:type="dxa"/>
          </w:tcPr>
          <w:p w14:paraId="2616C32E" w14:textId="77777777" w:rsidR="00837057" w:rsidRDefault="00837057" w:rsidP="00A911F5">
            <w:pPr>
              <w:jc w:val="center"/>
            </w:pPr>
            <w:r w:rsidRPr="00A911F5">
              <w:rPr>
                <w:highlight w:val="yellow"/>
              </w:rPr>
              <w:t>6.287e-08</w:t>
            </w:r>
          </w:p>
        </w:tc>
      </w:tr>
    </w:tbl>
    <w:p w14:paraId="1135D7F6" w14:textId="77777777" w:rsidR="00837057" w:rsidRDefault="00837057" w:rsidP="00837057"/>
    <w:p w14:paraId="59AAC2EB" w14:textId="77777777" w:rsidR="00837057" w:rsidRDefault="00837057" w:rsidP="00837057">
      <w:r>
        <w:t>pDegree ~ YPE</w:t>
      </w:r>
    </w:p>
    <w:tbl>
      <w:tblPr>
        <w:tblStyle w:val="TableGrid"/>
        <w:tblW w:w="0" w:type="auto"/>
        <w:tblLook w:val="04A0" w:firstRow="1" w:lastRow="0" w:firstColumn="1" w:lastColumn="0" w:noHBand="0" w:noVBand="1"/>
      </w:tblPr>
      <w:tblGrid>
        <w:gridCol w:w="4428"/>
        <w:gridCol w:w="4428"/>
      </w:tblGrid>
      <w:tr w:rsidR="00837057" w14:paraId="279BD546" w14:textId="77777777" w:rsidTr="00A911F5">
        <w:tc>
          <w:tcPr>
            <w:tcW w:w="4428" w:type="dxa"/>
          </w:tcPr>
          <w:p w14:paraId="0704A750" w14:textId="77777777" w:rsidR="00837057" w:rsidRDefault="00837057" w:rsidP="00A911F5">
            <w:pPr>
              <w:jc w:val="center"/>
            </w:pPr>
            <w:r>
              <w:t>Multiple R-squared</w:t>
            </w:r>
          </w:p>
        </w:tc>
        <w:tc>
          <w:tcPr>
            <w:tcW w:w="4428" w:type="dxa"/>
          </w:tcPr>
          <w:p w14:paraId="589357CA" w14:textId="77777777" w:rsidR="00837057" w:rsidRDefault="00837057" w:rsidP="00A911F5">
            <w:pPr>
              <w:jc w:val="center"/>
            </w:pPr>
            <w:r>
              <w:t>p-value</w:t>
            </w:r>
          </w:p>
        </w:tc>
      </w:tr>
      <w:tr w:rsidR="00837057" w14:paraId="154C7FEA" w14:textId="77777777" w:rsidTr="00A911F5">
        <w:tc>
          <w:tcPr>
            <w:tcW w:w="4428" w:type="dxa"/>
          </w:tcPr>
          <w:p w14:paraId="20519FB2" w14:textId="77777777" w:rsidR="00837057" w:rsidRDefault="00837057" w:rsidP="00A911F5">
            <w:pPr>
              <w:jc w:val="center"/>
            </w:pPr>
            <w:r>
              <w:t>0.1021</w:t>
            </w:r>
          </w:p>
        </w:tc>
        <w:tc>
          <w:tcPr>
            <w:tcW w:w="4428" w:type="dxa"/>
          </w:tcPr>
          <w:p w14:paraId="76682B27" w14:textId="77777777" w:rsidR="00837057" w:rsidRDefault="00837057" w:rsidP="00A911F5">
            <w:pPr>
              <w:jc w:val="center"/>
            </w:pPr>
            <w:r w:rsidRPr="00A911F5">
              <w:rPr>
                <w:highlight w:val="yellow"/>
              </w:rPr>
              <w:t>2.046e-05</w:t>
            </w:r>
          </w:p>
        </w:tc>
      </w:tr>
    </w:tbl>
    <w:p w14:paraId="32D3FA84" w14:textId="77777777" w:rsidR="00837057" w:rsidRDefault="00837057" w:rsidP="00837057"/>
    <w:p w14:paraId="1CBC9D91" w14:textId="77777777" w:rsidR="00837057" w:rsidRDefault="00837057" w:rsidP="00837057">
      <w:r>
        <w:t>1/CV ~ RLS</w:t>
      </w:r>
    </w:p>
    <w:tbl>
      <w:tblPr>
        <w:tblStyle w:val="TableGrid"/>
        <w:tblW w:w="0" w:type="auto"/>
        <w:tblLook w:val="04A0" w:firstRow="1" w:lastRow="0" w:firstColumn="1" w:lastColumn="0" w:noHBand="0" w:noVBand="1"/>
      </w:tblPr>
      <w:tblGrid>
        <w:gridCol w:w="4428"/>
        <w:gridCol w:w="4428"/>
      </w:tblGrid>
      <w:tr w:rsidR="00837057" w14:paraId="22CA780A" w14:textId="77777777" w:rsidTr="00A911F5">
        <w:tc>
          <w:tcPr>
            <w:tcW w:w="4428" w:type="dxa"/>
          </w:tcPr>
          <w:p w14:paraId="0AF58E15" w14:textId="77777777" w:rsidR="00837057" w:rsidRDefault="00837057" w:rsidP="00A911F5">
            <w:pPr>
              <w:jc w:val="center"/>
            </w:pPr>
            <w:r>
              <w:t>Multiple R-squared</w:t>
            </w:r>
          </w:p>
        </w:tc>
        <w:tc>
          <w:tcPr>
            <w:tcW w:w="4428" w:type="dxa"/>
          </w:tcPr>
          <w:p w14:paraId="09587D45" w14:textId="77777777" w:rsidR="00837057" w:rsidRDefault="00837057" w:rsidP="00A911F5">
            <w:pPr>
              <w:jc w:val="center"/>
            </w:pPr>
            <w:r>
              <w:t>p-value</w:t>
            </w:r>
          </w:p>
        </w:tc>
      </w:tr>
      <w:tr w:rsidR="00837057" w14:paraId="33D9E17B" w14:textId="77777777" w:rsidTr="00A911F5">
        <w:tc>
          <w:tcPr>
            <w:tcW w:w="4428" w:type="dxa"/>
          </w:tcPr>
          <w:p w14:paraId="4C6BE568" w14:textId="77777777" w:rsidR="00837057" w:rsidRDefault="00837057" w:rsidP="00A911F5">
            <w:pPr>
              <w:jc w:val="center"/>
            </w:pPr>
            <w:r>
              <w:t>0.01434</w:t>
            </w:r>
          </w:p>
        </w:tc>
        <w:tc>
          <w:tcPr>
            <w:tcW w:w="4428" w:type="dxa"/>
          </w:tcPr>
          <w:p w14:paraId="624CB573" w14:textId="77777777" w:rsidR="00837057" w:rsidRDefault="00837057" w:rsidP="00A911F5">
            <w:pPr>
              <w:jc w:val="center"/>
            </w:pPr>
            <w:r>
              <w:t>0.0687</w:t>
            </w:r>
          </w:p>
        </w:tc>
      </w:tr>
    </w:tbl>
    <w:p w14:paraId="48AC0A51" w14:textId="77777777" w:rsidR="00837057" w:rsidRDefault="00837057" w:rsidP="00837057"/>
    <w:p w14:paraId="0B14AF14" w14:textId="77777777" w:rsidR="00837057" w:rsidRDefault="00837057" w:rsidP="00837057">
      <w:r>
        <w:t>Sqrt(1/CV) ~ RLS</w:t>
      </w:r>
    </w:p>
    <w:tbl>
      <w:tblPr>
        <w:tblStyle w:val="TableGrid"/>
        <w:tblW w:w="0" w:type="auto"/>
        <w:tblLook w:val="04A0" w:firstRow="1" w:lastRow="0" w:firstColumn="1" w:lastColumn="0" w:noHBand="0" w:noVBand="1"/>
      </w:tblPr>
      <w:tblGrid>
        <w:gridCol w:w="4428"/>
        <w:gridCol w:w="4428"/>
      </w:tblGrid>
      <w:tr w:rsidR="00837057" w14:paraId="56F392B6" w14:textId="77777777" w:rsidTr="00A911F5">
        <w:tc>
          <w:tcPr>
            <w:tcW w:w="4428" w:type="dxa"/>
          </w:tcPr>
          <w:p w14:paraId="338D4A17" w14:textId="77777777" w:rsidR="00837057" w:rsidRDefault="00837057" w:rsidP="00A911F5">
            <w:pPr>
              <w:jc w:val="center"/>
            </w:pPr>
            <w:r>
              <w:t>Multiple R-squared</w:t>
            </w:r>
          </w:p>
        </w:tc>
        <w:tc>
          <w:tcPr>
            <w:tcW w:w="4428" w:type="dxa"/>
          </w:tcPr>
          <w:p w14:paraId="4E601432" w14:textId="77777777" w:rsidR="00837057" w:rsidRDefault="00837057" w:rsidP="00A911F5">
            <w:pPr>
              <w:jc w:val="center"/>
            </w:pPr>
            <w:r>
              <w:t>p-value</w:t>
            </w:r>
          </w:p>
        </w:tc>
      </w:tr>
      <w:tr w:rsidR="00837057" w14:paraId="62AC367A" w14:textId="77777777" w:rsidTr="00A911F5">
        <w:tc>
          <w:tcPr>
            <w:tcW w:w="4428" w:type="dxa"/>
          </w:tcPr>
          <w:p w14:paraId="59503412" w14:textId="77777777" w:rsidR="00837057" w:rsidRDefault="00837057" w:rsidP="00A911F5">
            <w:pPr>
              <w:jc w:val="center"/>
            </w:pPr>
            <w:r>
              <w:t>0.01589</w:t>
            </w:r>
          </w:p>
        </w:tc>
        <w:tc>
          <w:tcPr>
            <w:tcW w:w="4428" w:type="dxa"/>
          </w:tcPr>
          <w:p w14:paraId="74EA7C37" w14:textId="77777777" w:rsidR="00837057" w:rsidRDefault="00837057" w:rsidP="00A911F5">
            <w:pPr>
              <w:jc w:val="center"/>
            </w:pPr>
            <w:r>
              <w:t>0.05521</w:t>
            </w:r>
          </w:p>
        </w:tc>
      </w:tr>
    </w:tbl>
    <w:p w14:paraId="03B2C0C3" w14:textId="77777777" w:rsidR="00837057" w:rsidRDefault="00837057" w:rsidP="00837057"/>
    <w:p w14:paraId="7B99B587" w14:textId="77777777" w:rsidR="00837057" w:rsidRDefault="00837057" w:rsidP="00837057">
      <w:r>
        <w:t>RLS ~ sqrt(1/CV) + pDegree</w:t>
      </w:r>
    </w:p>
    <w:tbl>
      <w:tblPr>
        <w:tblStyle w:val="TableGrid"/>
        <w:tblW w:w="0" w:type="auto"/>
        <w:tblLook w:val="04A0" w:firstRow="1" w:lastRow="0" w:firstColumn="1" w:lastColumn="0" w:noHBand="0" w:noVBand="1"/>
      </w:tblPr>
      <w:tblGrid>
        <w:gridCol w:w="4428"/>
        <w:gridCol w:w="4428"/>
      </w:tblGrid>
      <w:tr w:rsidR="00837057" w14:paraId="373D49FE" w14:textId="77777777" w:rsidTr="00A911F5">
        <w:tc>
          <w:tcPr>
            <w:tcW w:w="4428" w:type="dxa"/>
          </w:tcPr>
          <w:p w14:paraId="52D60131" w14:textId="77777777" w:rsidR="00837057" w:rsidRDefault="00837057" w:rsidP="00A911F5">
            <w:pPr>
              <w:jc w:val="center"/>
            </w:pPr>
          </w:p>
        </w:tc>
        <w:tc>
          <w:tcPr>
            <w:tcW w:w="4428" w:type="dxa"/>
          </w:tcPr>
          <w:p w14:paraId="76F88618" w14:textId="77777777" w:rsidR="00837057" w:rsidRDefault="00837057" w:rsidP="00A911F5">
            <w:pPr>
              <w:jc w:val="center"/>
            </w:pPr>
            <w:r>
              <w:t>Individual P-value</w:t>
            </w:r>
          </w:p>
        </w:tc>
      </w:tr>
      <w:tr w:rsidR="00837057" w14:paraId="5584D686" w14:textId="77777777" w:rsidTr="00A911F5">
        <w:tc>
          <w:tcPr>
            <w:tcW w:w="4428" w:type="dxa"/>
          </w:tcPr>
          <w:p w14:paraId="454C781B" w14:textId="77777777" w:rsidR="00837057" w:rsidRDefault="00837057" w:rsidP="00A911F5">
            <w:pPr>
              <w:jc w:val="center"/>
            </w:pPr>
            <w:r>
              <w:t>Sqrt(1/CV)</w:t>
            </w:r>
          </w:p>
        </w:tc>
        <w:tc>
          <w:tcPr>
            <w:tcW w:w="4428" w:type="dxa"/>
          </w:tcPr>
          <w:p w14:paraId="21A86DB1" w14:textId="77777777" w:rsidR="00837057" w:rsidRDefault="00837057" w:rsidP="00A911F5">
            <w:pPr>
              <w:jc w:val="center"/>
            </w:pPr>
            <w:r>
              <w:t>0.0193</w:t>
            </w:r>
          </w:p>
        </w:tc>
      </w:tr>
      <w:tr w:rsidR="00837057" w14:paraId="795D7B9F" w14:textId="77777777" w:rsidTr="00A911F5">
        <w:tc>
          <w:tcPr>
            <w:tcW w:w="4428" w:type="dxa"/>
          </w:tcPr>
          <w:p w14:paraId="6426A77F" w14:textId="77777777" w:rsidR="00837057" w:rsidRDefault="00837057" w:rsidP="00A911F5">
            <w:pPr>
              <w:jc w:val="center"/>
            </w:pPr>
            <w:r>
              <w:t>pDegree</w:t>
            </w:r>
          </w:p>
        </w:tc>
        <w:tc>
          <w:tcPr>
            <w:tcW w:w="4428" w:type="dxa"/>
          </w:tcPr>
          <w:p w14:paraId="39F4A4A7" w14:textId="77777777" w:rsidR="00837057" w:rsidRDefault="00837057" w:rsidP="00A911F5">
            <w:pPr>
              <w:jc w:val="center"/>
            </w:pPr>
            <w:r>
              <w:t>0.1643</w:t>
            </w:r>
          </w:p>
        </w:tc>
      </w:tr>
    </w:tbl>
    <w:p w14:paraId="125C849E"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34B710C7" w14:textId="77777777" w:rsidTr="00A911F5">
        <w:tc>
          <w:tcPr>
            <w:tcW w:w="4428" w:type="dxa"/>
          </w:tcPr>
          <w:p w14:paraId="02584CA3" w14:textId="77777777" w:rsidR="00837057" w:rsidRDefault="00837057" w:rsidP="00A911F5">
            <w:pPr>
              <w:jc w:val="center"/>
            </w:pPr>
            <w:r>
              <w:t>Multiple R-squared</w:t>
            </w:r>
          </w:p>
        </w:tc>
        <w:tc>
          <w:tcPr>
            <w:tcW w:w="4428" w:type="dxa"/>
          </w:tcPr>
          <w:p w14:paraId="1080B547" w14:textId="77777777" w:rsidR="00837057" w:rsidRDefault="00837057" w:rsidP="00A911F5">
            <w:pPr>
              <w:jc w:val="center"/>
            </w:pPr>
            <w:r>
              <w:t>p-value</w:t>
            </w:r>
          </w:p>
        </w:tc>
      </w:tr>
      <w:tr w:rsidR="00837057" w14:paraId="1A37451B" w14:textId="77777777" w:rsidTr="00A911F5">
        <w:tc>
          <w:tcPr>
            <w:tcW w:w="4428" w:type="dxa"/>
          </w:tcPr>
          <w:p w14:paraId="6E0B84AC" w14:textId="77777777" w:rsidR="00837057" w:rsidRDefault="00837057" w:rsidP="00A911F5">
            <w:pPr>
              <w:jc w:val="center"/>
            </w:pPr>
            <w:r>
              <w:t>0.05073</w:t>
            </w:r>
          </w:p>
        </w:tc>
        <w:tc>
          <w:tcPr>
            <w:tcW w:w="4428" w:type="dxa"/>
          </w:tcPr>
          <w:p w14:paraId="4AEDA748" w14:textId="77777777" w:rsidR="00837057" w:rsidRDefault="00837057" w:rsidP="00A911F5">
            <w:pPr>
              <w:jc w:val="center"/>
            </w:pPr>
            <w:r>
              <w:t>0.01262</w:t>
            </w:r>
          </w:p>
        </w:tc>
      </w:tr>
    </w:tbl>
    <w:p w14:paraId="5562EF61" w14:textId="77777777" w:rsidR="00837057" w:rsidRDefault="00837057" w:rsidP="00837057"/>
    <w:p w14:paraId="4F863C85" w14:textId="77777777" w:rsidR="00837057" w:rsidRDefault="00837057" w:rsidP="00837057">
      <w:r>
        <w:t>RLS ~ scmd standard dev</w:t>
      </w:r>
    </w:p>
    <w:tbl>
      <w:tblPr>
        <w:tblStyle w:val="TableGrid"/>
        <w:tblW w:w="0" w:type="auto"/>
        <w:tblLook w:val="04A0" w:firstRow="1" w:lastRow="0" w:firstColumn="1" w:lastColumn="0" w:noHBand="0" w:noVBand="1"/>
      </w:tblPr>
      <w:tblGrid>
        <w:gridCol w:w="4428"/>
        <w:gridCol w:w="4428"/>
      </w:tblGrid>
      <w:tr w:rsidR="00837057" w14:paraId="5C2ADB81" w14:textId="77777777" w:rsidTr="00A911F5">
        <w:tc>
          <w:tcPr>
            <w:tcW w:w="4428" w:type="dxa"/>
          </w:tcPr>
          <w:p w14:paraId="6BCCA3D0" w14:textId="77777777" w:rsidR="00837057" w:rsidRDefault="00837057" w:rsidP="00A911F5">
            <w:pPr>
              <w:jc w:val="center"/>
            </w:pPr>
            <w:r>
              <w:t>Multiple R-squared</w:t>
            </w:r>
          </w:p>
        </w:tc>
        <w:tc>
          <w:tcPr>
            <w:tcW w:w="4428" w:type="dxa"/>
          </w:tcPr>
          <w:p w14:paraId="24B5592D" w14:textId="77777777" w:rsidR="00837057" w:rsidRDefault="00837057" w:rsidP="00A911F5">
            <w:pPr>
              <w:jc w:val="center"/>
            </w:pPr>
            <w:r>
              <w:t>p-value</w:t>
            </w:r>
          </w:p>
        </w:tc>
      </w:tr>
      <w:tr w:rsidR="00837057" w14:paraId="60876DC2" w14:textId="77777777" w:rsidTr="00A911F5">
        <w:tc>
          <w:tcPr>
            <w:tcW w:w="4428" w:type="dxa"/>
          </w:tcPr>
          <w:p w14:paraId="7333BAA1" w14:textId="77777777" w:rsidR="00837057" w:rsidRDefault="00837057" w:rsidP="00A911F5">
            <w:pPr>
              <w:jc w:val="center"/>
            </w:pPr>
            <w:r>
              <w:t>0.03431</w:t>
            </w:r>
          </w:p>
        </w:tc>
        <w:tc>
          <w:tcPr>
            <w:tcW w:w="4428" w:type="dxa"/>
          </w:tcPr>
          <w:p w14:paraId="228B995E" w14:textId="77777777" w:rsidR="00837057" w:rsidRPr="00A911F5" w:rsidRDefault="00837057" w:rsidP="00A911F5">
            <w:pPr>
              <w:jc w:val="center"/>
              <w:rPr>
                <w:highlight w:val="yellow"/>
              </w:rPr>
            </w:pPr>
            <w:r w:rsidRPr="00A911F5">
              <w:rPr>
                <w:highlight w:val="yellow"/>
              </w:rPr>
              <w:t>1.349e-05</w:t>
            </w:r>
          </w:p>
        </w:tc>
      </w:tr>
    </w:tbl>
    <w:p w14:paraId="468A97AC" w14:textId="77777777" w:rsidR="00837057" w:rsidRDefault="00837057" w:rsidP="00837057"/>
    <w:p w14:paraId="4DE9866A" w14:textId="77777777" w:rsidR="00837057" w:rsidRDefault="00837057" w:rsidP="00837057">
      <w:r>
        <w:t>RLS ~ sqrt(1/scmdstdev)</w:t>
      </w:r>
    </w:p>
    <w:tbl>
      <w:tblPr>
        <w:tblStyle w:val="TableGrid"/>
        <w:tblW w:w="0" w:type="auto"/>
        <w:tblLook w:val="04A0" w:firstRow="1" w:lastRow="0" w:firstColumn="1" w:lastColumn="0" w:noHBand="0" w:noVBand="1"/>
      </w:tblPr>
      <w:tblGrid>
        <w:gridCol w:w="4428"/>
        <w:gridCol w:w="4428"/>
      </w:tblGrid>
      <w:tr w:rsidR="00837057" w14:paraId="359CDA3B" w14:textId="77777777" w:rsidTr="00A911F5">
        <w:tc>
          <w:tcPr>
            <w:tcW w:w="4428" w:type="dxa"/>
          </w:tcPr>
          <w:p w14:paraId="12D65DB0" w14:textId="77777777" w:rsidR="00837057" w:rsidRDefault="00837057" w:rsidP="00A911F5">
            <w:pPr>
              <w:jc w:val="center"/>
            </w:pPr>
            <w:r>
              <w:t>Multiple R-squared</w:t>
            </w:r>
          </w:p>
        </w:tc>
        <w:tc>
          <w:tcPr>
            <w:tcW w:w="4428" w:type="dxa"/>
          </w:tcPr>
          <w:p w14:paraId="44D4DFDC" w14:textId="77777777" w:rsidR="00837057" w:rsidRDefault="00837057" w:rsidP="00A911F5">
            <w:pPr>
              <w:jc w:val="center"/>
            </w:pPr>
            <w:r>
              <w:t>p-value</w:t>
            </w:r>
          </w:p>
        </w:tc>
      </w:tr>
      <w:tr w:rsidR="00837057" w14:paraId="59F19A36" w14:textId="77777777" w:rsidTr="00A911F5">
        <w:tc>
          <w:tcPr>
            <w:tcW w:w="4428" w:type="dxa"/>
          </w:tcPr>
          <w:p w14:paraId="5D6CE512" w14:textId="77777777" w:rsidR="00837057" w:rsidRDefault="00837057" w:rsidP="00A911F5">
            <w:pPr>
              <w:jc w:val="center"/>
            </w:pPr>
            <w:r>
              <w:t>0.03178</w:t>
            </w:r>
          </w:p>
        </w:tc>
        <w:tc>
          <w:tcPr>
            <w:tcW w:w="4428" w:type="dxa"/>
          </w:tcPr>
          <w:p w14:paraId="359CC300" w14:textId="77777777" w:rsidR="00837057" w:rsidRPr="00A911F5" w:rsidRDefault="00837057" w:rsidP="00A911F5">
            <w:pPr>
              <w:jc w:val="center"/>
              <w:rPr>
                <w:highlight w:val="yellow"/>
              </w:rPr>
            </w:pPr>
            <w:r w:rsidRPr="00A911F5">
              <w:rPr>
                <w:highlight w:val="yellow"/>
              </w:rPr>
              <w:t>2.844e-05</w:t>
            </w:r>
          </w:p>
        </w:tc>
      </w:tr>
    </w:tbl>
    <w:p w14:paraId="24B5E0D6" w14:textId="77777777" w:rsidR="00837057" w:rsidRDefault="00837057" w:rsidP="00837057"/>
    <w:p w14:paraId="707F35B3" w14:textId="77777777" w:rsidR="00837057" w:rsidRDefault="00837057" w:rsidP="00837057">
      <w:r>
        <w:t>RLS ~ sqrt(scmd st dev)</w:t>
      </w:r>
    </w:p>
    <w:tbl>
      <w:tblPr>
        <w:tblStyle w:val="TableGrid"/>
        <w:tblW w:w="0" w:type="auto"/>
        <w:tblLook w:val="04A0" w:firstRow="1" w:lastRow="0" w:firstColumn="1" w:lastColumn="0" w:noHBand="0" w:noVBand="1"/>
      </w:tblPr>
      <w:tblGrid>
        <w:gridCol w:w="4428"/>
        <w:gridCol w:w="4428"/>
      </w:tblGrid>
      <w:tr w:rsidR="00837057" w14:paraId="007F620C" w14:textId="77777777" w:rsidTr="00A911F5">
        <w:tc>
          <w:tcPr>
            <w:tcW w:w="4428" w:type="dxa"/>
          </w:tcPr>
          <w:p w14:paraId="5B3C0A90" w14:textId="77777777" w:rsidR="00837057" w:rsidRDefault="00837057" w:rsidP="00A911F5">
            <w:pPr>
              <w:jc w:val="center"/>
            </w:pPr>
            <w:r>
              <w:t>Multiple R-squared</w:t>
            </w:r>
          </w:p>
        </w:tc>
        <w:tc>
          <w:tcPr>
            <w:tcW w:w="4428" w:type="dxa"/>
          </w:tcPr>
          <w:p w14:paraId="296E1DF1" w14:textId="77777777" w:rsidR="00837057" w:rsidRDefault="00837057" w:rsidP="00A911F5">
            <w:pPr>
              <w:jc w:val="center"/>
            </w:pPr>
            <w:r>
              <w:t>p-value</w:t>
            </w:r>
          </w:p>
        </w:tc>
      </w:tr>
      <w:tr w:rsidR="00837057" w14:paraId="3FAA06EF" w14:textId="77777777" w:rsidTr="00A911F5">
        <w:tc>
          <w:tcPr>
            <w:tcW w:w="4428" w:type="dxa"/>
          </w:tcPr>
          <w:p w14:paraId="31E12261" w14:textId="77777777" w:rsidR="00837057" w:rsidRDefault="00837057" w:rsidP="00A911F5">
            <w:pPr>
              <w:jc w:val="center"/>
            </w:pPr>
            <w:r>
              <w:t>0.03333</w:t>
            </w:r>
          </w:p>
        </w:tc>
        <w:tc>
          <w:tcPr>
            <w:tcW w:w="4428" w:type="dxa"/>
          </w:tcPr>
          <w:p w14:paraId="24F0A9AD" w14:textId="77777777" w:rsidR="00837057" w:rsidRPr="00A911F5" w:rsidRDefault="00837057" w:rsidP="00A911F5">
            <w:pPr>
              <w:jc w:val="center"/>
              <w:rPr>
                <w:highlight w:val="yellow"/>
              </w:rPr>
            </w:pPr>
            <w:r w:rsidRPr="00A911F5">
              <w:rPr>
                <w:highlight w:val="yellow"/>
              </w:rPr>
              <w:t>1.8e-05</w:t>
            </w:r>
          </w:p>
        </w:tc>
      </w:tr>
    </w:tbl>
    <w:p w14:paraId="78D8E00A" w14:textId="77777777" w:rsidR="00837057" w:rsidRDefault="00837057" w:rsidP="00837057"/>
    <w:p w14:paraId="3317E6A8" w14:textId="77777777" w:rsidR="00837057" w:rsidRDefault="00837057" w:rsidP="00837057">
      <w:r>
        <w:t>RLS ~ scmdMean</w:t>
      </w:r>
    </w:p>
    <w:tbl>
      <w:tblPr>
        <w:tblStyle w:val="TableGrid"/>
        <w:tblW w:w="0" w:type="auto"/>
        <w:tblLook w:val="04A0" w:firstRow="1" w:lastRow="0" w:firstColumn="1" w:lastColumn="0" w:noHBand="0" w:noVBand="1"/>
      </w:tblPr>
      <w:tblGrid>
        <w:gridCol w:w="4428"/>
        <w:gridCol w:w="4428"/>
      </w:tblGrid>
      <w:tr w:rsidR="00837057" w14:paraId="0A932104" w14:textId="77777777" w:rsidTr="00A911F5">
        <w:tc>
          <w:tcPr>
            <w:tcW w:w="4428" w:type="dxa"/>
          </w:tcPr>
          <w:p w14:paraId="36F87ACC" w14:textId="77777777" w:rsidR="00837057" w:rsidRDefault="00837057" w:rsidP="00A911F5">
            <w:pPr>
              <w:jc w:val="center"/>
            </w:pPr>
            <w:r>
              <w:t>Multiple R-squared</w:t>
            </w:r>
          </w:p>
        </w:tc>
        <w:tc>
          <w:tcPr>
            <w:tcW w:w="4428" w:type="dxa"/>
          </w:tcPr>
          <w:p w14:paraId="758BADB0" w14:textId="77777777" w:rsidR="00837057" w:rsidRDefault="00837057" w:rsidP="00A911F5">
            <w:pPr>
              <w:jc w:val="center"/>
            </w:pPr>
            <w:r>
              <w:t>p-value</w:t>
            </w:r>
          </w:p>
        </w:tc>
      </w:tr>
      <w:tr w:rsidR="00837057" w14:paraId="20A701E8" w14:textId="77777777" w:rsidTr="00A911F5">
        <w:tc>
          <w:tcPr>
            <w:tcW w:w="4428" w:type="dxa"/>
          </w:tcPr>
          <w:p w14:paraId="49665578" w14:textId="77777777" w:rsidR="00837057" w:rsidRDefault="00837057" w:rsidP="00A911F5">
            <w:pPr>
              <w:jc w:val="center"/>
            </w:pPr>
            <w:r>
              <w:t>0.01766</w:t>
            </w:r>
          </w:p>
        </w:tc>
        <w:tc>
          <w:tcPr>
            <w:tcW w:w="4428" w:type="dxa"/>
          </w:tcPr>
          <w:p w14:paraId="75E9AD37" w14:textId="77777777" w:rsidR="00837057" w:rsidRPr="00A911F5" w:rsidRDefault="00837057" w:rsidP="00A911F5">
            <w:pPr>
              <w:jc w:val="center"/>
              <w:rPr>
                <w:highlight w:val="yellow"/>
              </w:rPr>
            </w:pPr>
            <w:r w:rsidRPr="00A911F5">
              <w:rPr>
                <w:highlight w:val="yellow"/>
              </w:rPr>
              <w:t>0.00188</w:t>
            </w:r>
          </w:p>
        </w:tc>
      </w:tr>
    </w:tbl>
    <w:p w14:paraId="4200DC8D" w14:textId="77777777" w:rsidR="00837057" w:rsidRDefault="00837057" w:rsidP="00837057"/>
    <w:p w14:paraId="3619DAB3" w14:textId="77777777" w:rsidR="00837057" w:rsidRDefault="00837057" w:rsidP="00837057">
      <w:r>
        <w:t>Scmd st dev ~ scmdMean</w:t>
      </w:r>
    </w:p>
    <w:tbl>
      <w:tblPr>
        <w:tblStyle w:val="TableGrid"/>
        <w:tblW w:w="0" w:type="auto"/>
        <w:tblLook w:val="04A0" w:firstRow="1" w:lastRow="0" w:firstColumn="1" w:lastColumn="0" w:noHBand="0" w:noVBand="1"/>
      </w:tblPr>
      <w:tblGrid>
        <w:gridCol w:w="4428"/>
        <w:gridCol w:w="4428"/>
      </w:tblGrid>
      <w:tr w:rsidR="00837057" w14:paraId="33338D75" w14:textId="77777777" w:rsidTr="00A911F5">
        <w:tc>
          <w:tcPr>
            <w:tcW w:w="4428" w:type="dxa"/>
          </w:tcPr>
          <w:p w14:paraId="18E7D7D3" w14:textId="77777777" w:rsidR="00837057" w:rsidRDefault="00837057" w:rsidP="00A911F5">
            <w:pPr>
              <w:jc w:val="center"/>
            </w:pPr>
            <w:r>
              <w:t>Multiple R-squared</w:t>
            </w:r>
          </w:p>
        </w:tc>
        <w:tc>
          <w:tcPr>
            <w:tcW w:w="4428" w:type="dxa"/>
          </w:tcPr>
          <w:p w14:paraId="114F887B" w14:textId="77777777" w:rsidR="00837057" w:rsidRDefault="00837057" w:rsidP="00A911F5">
            <w:pPr>
              <w:jc w:val="center"/>
            </w:pPr>
            <w:r>
              <w:t>p-value</w:t>
            </w:r>
          </w:p>
        </w:tc>
      </w:tr>
      <w:tr w:rsidR="00837057" w14:paraId="7707BF52" w14:textId="77777777" w:rsidTr="00A911F5">
        <w:tc>
          <w:tcPr>
            <w:tcW w:w="4428" w:type="dxa"/>
          </w:tcPr>
          <w:p w14:paraId="5BC692E0" w14:textId="77777777" w:rsidR="00837057" w:rsidRDefault="00837057" w:rsidP="00A911F5">
            <w:pPr>
              <w:jc w:val="center"/>
            </w:pPr>
            <w:r>
              <w:t>0.5191</w:t>
            </w:r>
          </w:p>
        </w:tc>
        <w:tc>
          <w:tcPr>
            <w:tcW w:w="4428" w:type="dxa"/>
          </w:tcPr>
          <w:p w14:paraId="6BFD7F41" w14:textId="77777777" w:rsidR="00837057" w:rsidRPr="00A911F5" w:rsidRDefault="00837057" w:rsidP="00A911F5">
            <w:pPr>
              <w:jc w:val="center"/>
              <w:rPr>
                <w:highlight w:val="yellow"/>
              </w:rPr>
            </w:pPr>
            <w:r w:rsidRPr="00A911F5">
              <w:rPr>
                <w:highlight w:val="yellow"/>
              </w:rPr>
              <w:t>&lt;2.2e-16</w:t>
            </w:r>
          </w:p>
        </w:tc>
      </w:tr>
    </w:tbl>
    <w:p w14:paraId="7F439D67" w14:textId="7DAA57D2" w:rsidR="00837057" w:rsidRDefault="00837057" w:rsidP="00837057">
      <w:r>
        <w:t>Note: SCMD mean and stddev are highly correlated. We probably need a better way to use the morphology data set.</w:t>
      </w:r>
    </w:p>
    <w:p w14:paraId="5FFA78EB" w14:textId="77777777" w:rsidR="00837057" w:rsidRDefault="00837057" w:rsidP="00837057"/>
    <w:p w14:paraId="26FDBCFE" w14:textId="77777777" w:rsidR="00837057" w:rsidRDefault="00837057" w:rsidP="00837057">
      <w:r>
        <w:t>RLS ~ scmd CV</w:t>
      </w:r>
    </w:p>
    <w:tbl>
      <w:tblPr>
        <w:tblStyle w:val="TableGrid"/>
        <w:tblW w:w="0" w:type="auto"/>
        <w:tblLook w:val="04A0" w:firstRow="1" w:lastRow="0" w:firstColumn="1" w:lastColumn="0" w:noHBand="0" w:noVBand="1"/>
      </w:tblPr>
      <w:tblGrid>
        <w:gridCol w:w="4428"/>
        <w:gridCol w:w="4428"/>
      </w:tblGrid>
      <w:tr w:rsidR="00837057" w14:paraId="2B886F43" w14:textId="77777777" w:rsidTr="00A911F5">
        <w:tc>
          <w:tcPr>
            <w:tcW w:w="4428" w:type="dxa"/>
          </w:tcPr>
          <w:p w14:paraId="6F482C25" w14:textId="77777777" w:rsidR="00837057" w:rsidRDefault="00837057" w:rsidP="00A911F5">
            <w:pPr>
              <w:jc w:val="center"/>
            </w:pPr>
            <w:r>
              <w:t>Multiple R-squared</w:t>
            </w:r>
          </w:p>
        </w:tc>
        <w:tc>
          <w:tcPr>
            <w:tcW w:w="4428" w:type="dxa"/>
          </w:tcPr>
          <w:p w14:paraId="3ED27968" w14:textId="77777777" w:rsidR="00837057" w:rsidRDefault="00837057" w:rsidP="00A911F5">
            <w:pPr>
              <w:jc w:val="center"/>
            </w:pPr>
            <w:r>
              <w:t>p-value</w:t>
            </w:r>
          </w:p>
        </w:tc>
      </w:tr>
      <w:tr w:rsidR="00837057" w14:paraId="75D4E77F" w14:textId="77777777" w:rsidTr="00A911F5">
        <w:tc>
          <w:tcPr>
            <w:tcW w:w="4428" w:type="dxa"/>
          </w:tcPr>
          <w:p w14:paraId="2C212712" w14:textId="77777777" w:rsidR="00837057" w:rsidRDefault="00837057" w:rsidP="00A911F5">
            <w:pPr>
              <w:jc w:val="center"/>
            </w:pPr>
            <w:r>
              <w:t>0.001581</w:t>
            </w:r>
          </w:p>
        </w:tc>
        <w:tc>
          <w:tcPr>
            <w:tcW w:w="4428" w:type="dxa"/>
          </w:tcPr>
          <w:p w14:paraId="0EE4AD31" w14:textId="77777777" w:rsidR="00837057" w:rsidRDefault="00837057" w:rsidP="00A911F5">
            <w:pPr>
              <w:jc w:val="center"/>
            </w:pPr>
            <w:r>
              <w:t>0.3542</w:t>
            </w:r>
          </w:p>
        </w:tc>
      </w:tr>
    </w:tbl>
    <w:p w14:paraId="5AA5D46B" w14:textId="77777777" w:rsidR="00837057" w:rsidRDefault="00837057" w:rsidP="00837057">
      <w:pPr>
        <w:rPr>
          <w:ins w:id="56" w:author="Amanda Alexander" w:date="2013-04-11T19:48:00Z"/>
        </w:rPr>
      </w:pPr>
    </w:p>
    <w:p w14:paraId="61606D7D" w14:textId="77777777" w:rsidR="00483810" w:rsidRDefault="00483810" w:rsidP="00837057">
      <w:pPr>
        <w:rPr>
          <w:ins w:id="57" w:author="Amanda Alexander" w:date="2013-04-11T19:48:00Z"/>
        </w:rPr>
      </w:pPr>
    </w:p>
    <w:p w14:paraId="4B55390A" w14:textId="1F7A0C4D" w:rsidR="00483810" w:rsidRDefault="00483810" w:rsidP="00837057">
      <w:ins w:id="58" w:author="Amanda Alexander" w:date="2013-04-11T19:48:00Z">
        <w:r>
          <w:t>Multiple Regression Analysis</w:t>
        </w:r>
      </w:ins>
    </w:p>
    <w:p w14:paraId="26D2FBFE" w14:textId="77777777" w:rsidR="00837057" w:rsidRDefault="00837057" w:rsidP="00837057">
      <w:r>
        <w:t>RLS ~YPE + Ka + pDegree + stddev</w:t>
      </w:r>
    </w:p>
    <w:tbl>
      <w:tblPr>
        <w:tblStyle w:val="TableGrid"/>
        <w:tblW w:w="0" w:type="auto"/>
        <w:tblLook w:val="04A0" w:firstRow="1" w:lastRow="0" w:firstColumn="1" w:lastColumn="0" w:noHBand="0" w:noVBand="1"/>
      </w:tblPr>
      <w:tblGrid>
        <w:gridCol w:w="4428"/>
        <w:gridCol w:w="4428"/>
      </w:tblGrid>
      <w:tr w:rsidR="009D217A" w14:paraId="014D59EB" w14:textId="77777777" w:rsidTr="009D217A">
        <w:tc>
          <w:tcPr>
            <w:tcW w:w="4428" w:type="dxa"/>
          </w:tcPr>
          <w:p w14:paraId="6B14AA2C" w14:textId="77777777" w:rsidR="009D217A" w:rsidRDefault="009D217A" w:rsidP="009D217A">
            <w:pPr>
              <w:jc w:val="center"/>
            </w:pPr>
          </w:p>
        </w:tc>
        <w:tc>
          <w:tcPr>
            <w:tcW w:w="4428" w:type="dxa"/>
          </w:tcPr>
          <w:p w14:paraId="12D144E9" w14:textId="77777777" w:rsidR="009D217A" w:rsidRDefault="009D217A" w:rsidP="009D217A">
            <w:pPr>
              <w:jc w:val="center"/>
            </w:pPr>
            <w:r>
              <w:t>Individual P-value</w:t>
            </w:r>
          </w:p>
        </w:tc>
      </w:tr>
      <w:tr w:rsidR="009D217A" w14:paraId="3F65AECC" w14:textId="77777777" w:rsidTr="009D217A">
        <w:tc>
          <w:tcPr>
            <w:tcW w:w="4428" w:type="dxa"/>
          </w:tcPr>
          <w:p w14:paraId="0F7F337D" w14:textId="77777777" w:rsidR="009D217A" w:rsidRDefault="009D217A" w:rsidP="009D217A">
            <w:pPr>
              <w:jc w:val="center"/>
            </w:pPr>
            <w:r>
              <w:t>YPE</w:t>
            </w:r>
          </w:p>
        </w:tc>
        <w:tc>
          <w:tcPr>
            <w:tcW w:w="4428" w:type="dxa"/>
          </w:tcPr>
          <w:p w14:paraId="1DE6EED9" w14:textId="77777777" w:rsidR="009D217A" w:rsidRDefault="009D217A" w:rsidP="009D217A">
            <w:pPr>
              <w:jc w:val="center"/>
            </w:pPr>
            <w:r>
              <w:t>0.9390</w:t>
            </w:r>
          </w:p>
        </w:tc>
      </w:tr>
      <w:tr w:rsidR="009D217A" w14:paraId="37E5D466" w14:textId="77777777" w:rsidTr="009D217A">
        <w:tc>
          <w:tcPr>
            <w:tcW w:w="4428" w:type="dxa"/>
          </w:tcPr>
          <w:p w14:paraId="3AEF8D88" w14:textId="77777777" w:rsidR="009D217A" w:rsidRDefault="009D217A" w:rsidP="009D217A">
            <w:pPr>
              <w:jc w:val="center"/>
            </w:pPr>
            <w:r>
              <w:t>Ka</w:t>
            </w:r>
          </w:p>
        </w:tc>
        <w:tc>
          <w:tcPr>
            <w:tcW w:w="4428" w:type="dxa"/>
          </w:tcPr>
          <w:p w14:paraId="13156C3B" w14:textId="77777777" w:rsidR="009D217A" w:rsidRDefault="009D217A" w:rsidP="009D217A">
            <w:pPr>
              <w:jc w:val="center"/>
            </w:pPr>
            <w:r>
              <w:t>0.5707</w:t>
            </w:r>
          </w:p>
        </w:tc>
      </w:tr>
      <w:tr w:rsidR="009D217A" w14:paraId="20C38AA7" w14:textId="77777777" w:rsidTr="009D217A">
        <w:tc>
          <w:tcPr>
            <w:tcW w:w="4428" w:type="dxa"/>
          </w:tcPr>
          <w:p w14:paraId="0712130B" w14:textId="77777777" w:rsidR="009D217A" w:rsidRDefault="009D217A" w:rsidP="009D217A">
            <w:pPr>
              <w:jc w:val="center"/>
            </w:pPr>
            <w:r>
              <w:t>pDegree</w:t>
            </w:r>
          </w:p>
        </w:tc>
        <w:tc>
          <w:tcPr>
            <w:tcW w:w="4428" w:type="dxa"/>
          </w:tcPr>
          <w:p w14:paraId="5B713322" w14:textId="77777777" w:rsidR="009D217A" w:rsidRDefault="009D217A" w:rsidP="009D217A">
            <w:pPr>
              <w:jc w:val="center"/>
            </w:pPr>
            <w:r>
              <w:t>0.8377</w:t>
            </w:r>
          </w:p>
        </w:tc>
      </w:tr>
      <w:tr w:rsidR="009D217A" w14:paraId="6084E0CD" w14:textId="77777777" w:rsidTr="009D217A">
        <w:tc>
          <w:tcPr>
            <w:tcW w:w="4428" w:type="dxa"/>
          </w:tcPr>
          <w:p w14:paraId="08AAE058" w14:textId="77777777" w:rsidR="009D217A" w:rsidRDefault="009D217A" w:rsidP="009D217A">
            <w:pPr>
              <w:jc w:val="center"/>
            </w:pPr>
            <w:r>
              <w:t>Stddev</w:t>
            </w:r>
          </w:p>
        </w:tc>
        <w:tc>
          <w:tcPr>
            <w:tcW w:w="4428" w:type="dxa"/>
          </w:tcPr>
          <w:p w14:paraId="1E6D41E0" w14:textId="77777777" w:rsidR="009D217A" w:rsidRDefault="009D217A" w:rsidP="009D217A">
            <w:pPr>
              <w:jc w:val="center"/>
            </w:pPr>
            <w:r>
              <w:t>0.0723</w:t>
            </w:r>
          </w:p>
        </w:tc>
      </w:tr>
    </w:tbl>
    <w:p w14:paraId="6E7A486E"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58C567F3" w14:textId="77777777" w:rsidTr="00A911F5">
        <w:tc>
          <w:tcPr>
            <w:tcW w:w="4428" w:type="dxa"/>
          </w:tcPr>
          <w:p w14:paraId="6439A549" w14:textId="77777777" w:rsidR="00837057" w:rsidRDefault="00837057" w:rsidP="00A911F5">
            <w:pPr>
              <w:jc w:val="center"/>
            </w:pPr>
            <w:r>
              <w:t>Multiple R-squared</w:t>
            </w:r>
          </w:p>
        </w:tc>
        <w:tc>
          <w:tcPr>
            <w:tcW w:w="4428" w:type="dxa"/>
          </w:tcPr>
          <w:p w14:paraId="1286CF25" w14:textId="77777777" w:rsidR="00837057" w:rsidRDefault="00837057" w:rsidP="00A911F5">
            <w:pPr>
              <w:jc w:val="center"/>
            </w:pPr>
            <w:r>
              <w:t>p-value</w:t>
            </w:r>
          </w:p>
        </w:tc>
      </w:tr>
      <w:tr w:rsidR="00B074B3" w14:paraId="1DA04AB4" w14:textId="77777777" w:rsidTr="00CB4FA8">
        <w:tc>
          <w:tcPr>
            <w:tcW w:w="4428" w:type="dxa"/>
          </w:tcPr>
          <w:p w14:paraId="0471690B" w14:textId="77777777" w:rsidR="00B074B3" w:rsidRDefault="00B074B3" w:rsidP="00CB4FA8">
            <w:pPr>
              <w:jc w:val="center"/>
            </w:pPr>
            <w:r>
              <w:t>0.06907</w:t>
            </w:r>
          </w:p>
        </w:tc>
        <w:tc>
          <w:tcPr>
            <w:tcW w:w="4428" w:type="dxa"/>
          </w:tcPr>
          <w:p w14:paraId="0DD77496" w14:textId="77777777" w:rsidR="00B074B3" w:rsidRDefault="00B074B3" w:rsidP="00CB4FA8">
            <w:pPr>
              <w:jc w:val="center"/>
            </w:pPr>
            <w:r>
              <w:t>0.2389</w:t>
            </w:r>
          </w:p>
        </w:tc>
      </w:tr>
    </w:tbl>
    <w:p w14:paraId="53ABF87A" w14:textId="77777777" w:rsidR="00837057" w:rsidRDefault="00837057" w:rsidP="00837057"/>
    <w:p w14:paraId="07683D03" w14:textId="77777777" w:rsidR="00837057" w:rsidRDefault="00837057" w:rsidP="00837057">
      <w:r>
        <w:t>RLS ~YPE + Ka + gDegree + stddev</w:t>
      </w:r>
    </w:p>
    <w:tbl>
      <w:tblPr>
        <w:tblStyle w:val="TableGrid"/>
        <w:tblW w:w="0" w:type="auto"/>
        <w:tblLook w:val="04A0" w:firstRow="1" w:lastRow="0" w:firstColumn="1" w:lastColumn="0" w:noHBand="0" w:noVBand="1"/>
      </w:tblPr>
      <w:tblGrid>
        <w:gridCol w:w="4428"/>
        <w:gridCol w:w="4428"/>
      </w:tblGrid>
      <w:tr w:rsidR="00B074B3" w14:paraId="684E3CE6" w14:textId="77777777" w:rsidTr="00CB4FA8">
        <w:tc>
          <w:tcPr>
            <w:tcW w:w="4428" w:type="dxa"/>
          </w:tcPr>
          <w:p w14:paraId="0600254A" w14:textId="77777777" w:rsidR="00B074B3" w:rsidRDefault="00B074B3" w:rsidP="00CB4FA8">
            <w:pPr>
              <w:jc w:val="center"/>
            </w:pPr>
          </w:p>
        </w:tc>
        <w:tc>
          <w:tcPr>
            <w:tcW w:w="4428" w:type="dxa"/>
          </w:tcPr>
          <w:p w14:paraId="4EA34300" w14:textId="77777777" w:rsidR="00B074B3" w:rsidRDefault="00B074B3" w:rsidP="00CB4FA8">
            <w:pPr>
              <w:jc w:val="center"/>
            </w:pPr>
            <w:r>
              <w:t>Individual P-value</w:t>
            </w:r>
          </w:p>
        </w:tc>
      </w:tr>
      <w:tr w:rsidR="00B074B3" w14:paraId="5E0F9871" w14:textId="77777777" w:rsidTr="00CB4FA8">
        <w:tc>
          <w:tcPr>
            <w:tcW w:w="4428" w:type="dxa"/>
          </w:tcPr>
          <w:p w14:paraId="1C8344F5" w14:textId="77777777" w:rsidR="00B074B3" w:rsidRDefault="00B074B3" w:rsidP="00CB4FA8">
            <w:pPr>
              <w:jc w:val="center"/>
            </w:pPr>
            <w:r>
              <w:t>YPE</w:t>
            </w:r>
          </w:p>
        </w:tc>
        <w:tc>
          <w:tcPr>
            <w:tcW w:w="4428" w:type="dxa"/>
          </w:tcPr>
          <w:p w14:paraId="72F93914" w14:textId="77777777" w:rsidR="00B074B3" w:rsidRDefault="00B074B3" w:rsidP="00CB4FA8">
            <w:pPr>
              <w:jc w:val="center"/>
            </w:pPr>
            <w:r>
              <w:t>0.9811</w:t>
            </w:r>
          </w:p>
        </w:tc>
      </w:tr>
      <w:tr w:rsidR="00B074B3" w14:paraId="6D2ABFFF" w14:textId="77777777" w:rsidTr="00CB4FA8">
        <w:tc>
          <w:tcPr>
            <w:tcW w:w="4428" w:type="dxa"/>
          </w:tcPr>
          <w:p w14:paraId="175821B6" w14:textId="77777777" w:rsidR="00B074B3" w:rsidRDefault="00B074B3" w:rsidP="00CB4FA8">
            <w:pPr>
              <w:jc w:val="center"/>
            </w:pPr>
            <w:r>
              <w:t>Ka</w:t>
            </w:r>
          </w:p>
        </w:tc>
        <w:tc>
          <w:tcPr>
            <w:tcW w:w="4428" w:type="dxa"/>
          </w:tcPr>
          <w:p w14:paraId="2B1203DB" w14:textId="77777777" w:rsidR="00B074B3" w:rsidRDefault="00B074B3" w:rsidP="00CB4FA8">
            <w:pPr>
              <w:jc w:val="center"/>
            </w:pPr>
            <w:r>
              <w:t>0.6028</w:t>
            </w:r>
          </w:p>
        </w:tc>
      </w:tr>
      <w:tr w:rsidR="00B074B3" w14:paraId="787070D8" w14:textId="77777777" w:rsidTr="00CB4FA8">
        <w:tc>
          <w:tcPr>
            <w:tcW w:w="4428" w:type="dxa"/>
          </w:tcPr>
          <w:p w14:paraId="1C1498DE" w14:textId="77777777" w:rsidR="00B074B3" w:rsidRDefault="00B074B3" w:rsidP="00CB4FA8">
            <w:pPr>
              <w:jc w:val="center"/>
            </w:pPr>
            <w:r>
              <w:t>gDegree</w:t>
            </w:r>
          </w:p>
        </w:tc>
        <w:tc>
          <w:tcPr>
            <w:tcW w:w="4428" w:type="dxa"/>
          </w:tcPr>
          <w:p w14:paraId="5D39409B" w14:textId="77777777" w:rsidR="00B074B3" w:rsidRDefault="00B074B3" w:rsidP="00CB4FA8">
            <w:pPr>
              <w:jc w:val="center"/>
            </w:pPr>
            <w:r>
              <w:t>0.7636</w:t>
            </w:r>
          </w:p>
        </w:tc>
      </w:tr>
      <w:tr w:rsidR="00B074B3" w14:paraId="049D6DE0" w14:textId="77777777" w:rsidTr="00CB4FA8">
        <w:tc>
          <w:tcPr>
            <w:tcW w:w="4428" w:type="dxa"/>
          </w:tcPr>
          <w:p w14:paraId="0CA5F5F3" w14:textId="77777777" w:rsidR="00B074B3" w:rsidRDefault="00B074B3" w:rsidP="00CB4FA8">
            <w:pPr>
              <w:jc w:val="center"/>
            </w:pPr>
            <w:r>
              <w:t>Stddev</w:t>
            </w:r>
          </w:p>
        </w:tc>
        <w:tc>
          <w:tcPr>
            <w:tcW w:w="4428" w:type="dxa"/>
          </w:tcPr>
          <w:p w14:paraId="55D918E8" w14:textId="77777777" w:rsidR="00B074B3" w:rsidRDefault="00B074B3" w:rsidP="00CB4FA8">
            <w:pPr>
              <w:jc w:val="center"/>
            </w:pPr>
            <w:r>
              <w:t>0.0489</w:t>
            </w:r>
          </w:p>
        </w:tc>
      </w:tr>
    </w:tbl>
    <w:p w14:paraId="181701E7"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5B704681" w14:textId="77777777" w:rsidTr="00A911F5">
        <w:tc>
          <w:tcPr>
            <w:tcW w:w="4428" w:type="dxa"/>
          </w:tcPr>
          <w:p w14:paraId="45B0B2F7" w14:textId="77777777" w:rsidR="00837057" w:rsidRDefault="00837057" w:rsidP="00A911F5">
            <w:pPr>
              <w:jc w:val="center"/>
            </w:pPr>
            <w:r>
              <w:t>Multiple R-squared</w:t>
            </w:r>
          </w:p>
        </w:tc>
        <w:tc>
          <w:tcPr>
            <w:tcW w:w="4428" w:type="dxa"/>
          </w:tcPr>
          <w:p w14:paraId="26CE827A" w14:textId="77777777" w:rsidR="00837057" w:rsidRDefault="00837057" w:rsidP="00A911F5">
            <w:pPr>
              <w:jc w:val="center"/>
            </w:pPr>
            <w:r>
              <w:t>p-value</w:t>
            </w:r>
          </w:p>
        </w:tc>
      </w:tr>
      <w:tr w:rsidR="00B074B3" w14:paraId="4FF6923C" w14:textId="77777777" w:rsidTr="00CB4FA8">
        <w:tc>
          <w:tcPr>
            <w:tcW w:w="4428" w:type="dxa"/>
          </w:tcPr>
          <w:p w14:paraId="22F8C6FB" w14:textId="77777777" w:rsidR="00B074B3" w:rsidRDefault="00B074B3" w:rsidP="00CB4FA8">
            <w:pPr>
              <w:jc w:val="center"/>
            </w:pPr>
            <w:r>
              <w:t>0.06088</w:t>
            </w:r>
          </w:p>
        </w:tc>
        <w:tc>
          <w:tcPr>
            <w:tcW w:w="4428" w:type="dxa"/>
          </w:tcPr>
          <w:p w14:paraId="3CF64D0C" w14:textId="77777777" w:rsidR="00B074B3" w:rsidRDefault="00B074B3" w:rsidP="00CB4FA8">
            <w:pPr>
              <w:jc w:val="center"/>
            </w:pPr>
            <w:r>
              <w:t>0.2214</w:t>
            </w:r>
          </w:p>
        </w:tc>
      </w:tr>
    </w:tbl>
    <w:p w14:paraId="7230E987" w14:textId="77777777" w:rsidR="00837057" w:rsidRDefault="00837057" w:rsidP="00837057"/>
    <w:p w14:paraId="597BDB00" w14:textId="77777777" w:rsidR="00837057" w:rsidRDefault="00837057" w:rsidP="00837057">
      <w:r>
        <w:t>YPE ~ Ka + pDegree + stddev</w:t>
      </w:r>
    </w:p>
    <w:tbl>
      <w:tblPr>
        <w:tblStyle w:val="TableGrid"/>
        <w:tblW w:w="0" w:type="auto"/>
        <w:tblLook w:val="04A0" w:firstRow="1" w:lastRow="0" w:firstColumn="1" w:lastColumn="0" w:noHBand="0" w:noVBand="1"/>
      </w:tblPr>
      <w:tblGrid>
        <w:gridCol w:w="4428"/>
        <w:gridCol w:w="4428"/>
      </w:tblGrid>
      <w:tr w:rsidR="00837057" w14:paraId="2C1F5087" w14:textId="77777777" w:rsidTr="00A911F5">
        <w:tc>
          <w:tcPr>
            <w:tcW w:w="4428" w:type="dxa"/>
          </w:tcPr>
          <w:p w14:paraId="7F8D6BAF" w14:textId="77777777" w:rsidR="00837057" w:rsidRDefault="00837057" w:rsidP="00A911F5">
            <w:pPr>
              <w:jc w:val="center"/>
            </w:pPr>
          </w:p>
        </w:tc>
        <w:tc>
          <w:tcPr>
            <w:tcW w:w="4428" w:type="dxa"/>
          </w:tcPr>
          <w:p w14:paraId="6F690CDC" w14:textId="77777777" w:rsidR="00837057" w:rsidRDefault="00837057" w:rsidP="00A911F5">
            <w:pPr>
              <w:jc w:val="center"/>
            </w:pPr>
            <w:r>
              <w:t>Individual P-value</w:t>
            </w:r>
          </w:p>
        </w:tc>
      </w:tr>
      <w:tr w:rsidR="00B074B3" w14:paraId="497CE625" w14:textId="77777777" w:rsidTr="00CB4FA8">
        <w:tc>
          <w:tcPr>
            <w:tcW w:w="4428" w:type="dxa"/>
          </w:tcPr>
          <w:p w14:paraId="7BD19672" w14:textId="77777777" w:rsidR="00B074B3" w:rsidRDefault="00B074B3" w:rsidP="00CB4FA8">
            <w:pPr>
              <w:jc w:val="center"/>
            </w:pPr>
            <w:r>
              <w:t>Ka</w:t>
            </w:r>
          </w:p>
        </w:tc>
        <w:tc>
          <w:tcPr>
            <w:tcW w:w="4428" w:type="dxa"/>
          </w:tcPr>
          <w:p w14:paraId="3285939E" w14:textId="77777777" w:rsidR="00B074B3" w:rsidRDefault="00B074B3" w:rsidP="00CB4FA8">
            <w:pPr>
              <w:jc w:val="center"/>
            </w:pPr>
            <w:r>
              <w:t>0.110256</w:t>
            </w:r>
          </w:p>
        </w:tc>
      </w:tr>
      <w:tr w:rsidR="00B074B3" w14:paraId="33D2B4E5" w14:textId="77777777" w:rsidTr="00CB4FA8">
        <w:tc>
          <w:tcPr>
            <w:tcW w:w="4428" w:type="dxa"/>
          </w:tcPr>
          <w:p w14:paraId="5795F9CC" w14:textId="77777777" w:rsidR="00B074B3" w:rsidRDefault="00B074B3" w:rsidP="00CB4FA8">
            <w:pPr>
              <w:jc w:val="center"/>
            </w:pPr>
            <w:r>
              <w:t>pDegree</w:t>
            </w:r>
          </w:p>
        </w:tc>
        <w:tc>
          <w:tcPr>
            <w:tcW w:w="4428" w:type="dxa"/>
          </w:tcPr>
          <w:p w14:paraId="2F9CF794" w14:textId="77777777" w:rsidR="00B074B3" w:rsidRDefault="00B074B3" w:rsidP="00CB4FA8">
            <w:pPr>
              <w:jc w:val="center"/>
            </w:pPr>
            <w:r>
              <w:t>0.059991</w:t>
            </w:r>
          </w:p>
        </w:tc>
      </w:tr>
      <w:tr w:rsidR="00B074B3" w14:paraId="4F87CB85" w14:textId="77777777" w:rsidTr="00CB4FA8">
        <w:tc>
          <w:tcPr>
            <w:tcW w:w="4428" w:type="dxa"/>
          </w:tcPr>
          <w:p w14:paraId="35727DA6" w14:textId="77777777" w:rsidR="00B074B3" w:rsidRDefault="00B074B3" w:rsidP="00CB4FA8">
            <w:pPr>
              <w:jc w:val="center"/>
            </w:pPr>
            <w:r>
              <w:t>stddev</w:t>
            </w:r>
          </w:p>
        </w:tc>
        <w:tc>
          <w:tcPr>
            <w:tcW w:w="4428" w:type="dxa"/>
          </w:tcPr>
          <w:p w14:paraId="044B1596" w14:textId="77777777" w:rsidR="00B074B3" w:rsidRDefault="00B074B3" w:rsidP="00CB4FA8">
            <w:pPr>
              <w:jc w:val="center"/>
            </w:pPr>
            <w:r>
              <w:t>0.000194</w:t>
            </w:r>
          </w:p>
        </w:tc>
      </w:tr>
    </w:tbl>
    <w:p w14:paraId="562AE89F"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9F79141" w14:textId="77777777" w:rsidTr="00A911F5">
        <w:tc>
          <w:tcPr>
            <w:tcW w:w="4428" w:type="dxa"/>
          </w:tcPr>
          <w:p w14:paraId="472B045D" w14:textId="77777777" w:rsidR="00837057" w:rsidRDefault="00837057" w:rsidP="00A911F5">
            <w:pPr>
              <w:jc w:val="center"/>
            </w:pPr>
            <w:r>
              <w:t>Multiple R-squared</w:t>
            </w:r>
          </w:p>
        </w:tc>
        <w:tc>
          <w:tcPr>
            <w:tcW w:w="4428" w:type="dxa"/>
          </w:tcPr>
          <w:p w14:paraId="58532D24" w14:textId="77777777" w:rsidR="00837057" w:rsidRDefault="00837057" w:rsidP="00A911F5">
            <w:pPr>
              <w:jc w:val="center"/>
            </w:pPr>
            <w:r>
              <w:t>p-value</w:t>
            </w:r>
          </w:p>
        </w:tc>
      </w:tr>
      <w:tr w:rsidR="00B074B3" w14:paraId="2DEA0B24" w14:textId="77777777" w:rsidTr="00CB4FA8">
        <w:tc>
          <w:tcPr>
            <w:tcW w:w="4428" w:type="dxa"/>
          </w:tcPr>
          <w:p w14:paraId="1C935C58" w14:textId="77777777" w:rsidR="00B074B3" w:rsidRDefault="00B074B3" w:rsidP="00CB4FA8">
            <w:pPr>
              <w:jc w:val="center"/>
            </w:pPr>
            <w:r>
              <w:t>0.3525</w:t>
            </w:r>
          </w:p>
        </w:tc>
        <w:tc>
          <w:tcPr>
            <w:tcW w:w="4428" w:type="dxa"/>
          </w:tcPr>
          <w:p w14:paraId="5C4A6AA4" w14:textId="77777777" w:rsidR="00B074B3" w:rsidRDefault="00B074B3" w:rsidP="00CB4FA8">
            <w:pPr>
              <w:jc w:val="center"/>
            </w:pPr>
            <w:r w:rsidRPr="007222D7">
              <w:rPr>
                <w:highlight w:val="yellow"/>
              </w:rPr>
              <w:t>2.318e-07</w:t>
            </w:r>
          </w:p>
        </w:tc>
      </w:tr>
    </w:tbl>
    <w:p w14:paraId="0E8C02B7" w14:textId="77777777" w:rsidR="00837057" w:rsidRDefault="00837057" w:rsidP="00837057"/>
    <w:p w14:paraId="2C50EAE4" w14:textId="77777777" w:rsidR="00837057" w:rsidRDefault="00837057" w:rsidP="00837057">
      <w:r>
        <w:t>YPE ~ Ka + gDegree + stddev</w:t>
      </w:r>
    </w:p>
    <w:tbl>
      <w:tblPr>
        <w:tblStyle w:val="TableGrid"/>
        <w:tblW w:w="0" w:type="auto"/>
        <w:tblLook w:val="04A0" w:firstRow="1" w:lastRow="0" w:firstColumn="1" w:lastColumn="0" w:noHBand="0" w:noVBand="1"/>
      </w:tblPr>
      <w:tblGrid>
        <w:gridCol w:w="4428"/>
        <w:gridCol w:w="4428"/>
      </w:tblGrid>
      <w:tr w:rsidR="00837057" w14:paraId="6856B335" w14:textId="77777777" w:rsidTr="00A911F5">
        <w:tc>
          <w:tcPr>
            <w:tcW w:w="4428" w:type="dxa"/>
          </w:tcPr>
          <w:p w14:paraId="37500073" w14:textId="77777777" w:rsidR="00837057" w:rsidRDefault="00837057" w:rsidP="00A911F5">
            <w:pPr>
              <w:jc w:val="center"/>
            </w:pPr>
          </w:p>
        </w:tc>
        <w:tc>
          <w:tcPr>
            <w:tcW w:w="4428" w:type="dxa"/>
          </w:tcPr>
          <w:p w14:paraId="132E0A88" w14:textId="77777777" w:rsidR="00837057" w:rsidRDefault="00837057" w:rsidP="00A911F5">
            <w:pPr>
              <w:jc w:val="center"/>
            </w:pPr>
            <w:r>
              <w:t>Individual P-value</w:t>
            </w:r>
          </w:p>
        </w:tc>
      </w:tr>
      <w:tr w:rsidR="00B074B3" w14:paraId="3FECE105" w14:textId="77777777" w:rsidTr="00CB4FA8">
        <w:tc>
          <w:tcPr>
            <w:tcW w:w="4428" w:type="dxa"/>
          </w:tcPr>
          <w:p w14:paraId="0C97B300" w14:textId="77777777" w:rsidR="00B074B3" w:rsidRDefault="00B074B3" w:rsidP="00CB4FA8">
            <w:pPr>
              <w:jc w:val="center"/>
            </w:pPr>
            <w:r>
              <w:t>Ka</w:t>
            </w:r>
          </w:p>
        </w:tc>
        <w:tc>
          <w:tcPr>
            <w:tcW w:w="4428" w:type="dxa"/>
          </w:tcPr>
          <w:p w14:paraId="32BAB635" w14:textId="77777777" w:rsidR="00B074B3" w:rsidRDefault="00B074B3" w:rsidP="00CB4FA8">
            <w:pPr>
              <w:jc w:val="center"/>
            </w:pPr>
            <w:r>
              <w:t>0.318</w:t>
            </w:r>
          </w:p>
        </w:tc>
      </w:tr>
      <w:tr w:rsidR="00B074B3" w14:paraId="0BC02CC0" w14:textId="77777777" w:rsidTr="00CB4FA8">
        <w:tc>
          <w:tcPr>
            <w:tcW w:w="4428" w:type="dxa"/>
          </w:tcPr>
          <w:p w14:paraId="7D81554E" w14:textId="77777777" w:rsidR="00B074B3" w:rsidRDefault="00B074B3" w:rsidP="00CB4FA8">
            <w:pPr>
              <w:jc w:val="center"/>
            </w:pPr>
            <w:r>
              <w:t>gDegree</w:t>
            </w:r>
          </w:p>
        </w:tc>
        <w:tc>
          <w:tcPr>
            <w:tcW w:w="4428" w:type="dxa"/>
          </w:tcPr>
          <w:p w14:paraId="65B27F07" w14:textId="77777777" w:rsidR="00B074B3" w:rsidRDefault="00B074B3" w:rsidP="00CB4FA8">
            <w:pPr>
              <w:jc w:val="center"/>
            </w:pPr>
            <w:r>
              <w:t>0.378</w:t>
            </w:r>
          </w:p>
        </w:tc>
      </w:tr>
      <w:tr w:rsidR="00B074B3" w14:paraId="00BBDA39" w14:textId="77777777" w:rsidTr="00CB4FA8">
        <w:tc>
          <w:tcPr>
            <w:tcW w:w="4428" w:type="dxa"/>
          </w:tcPr>
          <w:p w14:paraId="6681893B" w14:textId="77777777" w:rsidR="00B074B3" w:rsidRDefault="00B074B3" w:rsidP="00CB4FA8">
            <w:pPr>
              <w:jc w:val="center"/>
            </w:pPr>
            <w:r>
              <w:t>stddev</w:t>
            </w:r>
          </w:p>
        </w:tc>
        <w:tc>
          <w:tcPr>
            <w:tcW w:w="4428" w:type="dxa"/>
          </w:tcPr>
          <w:p w14:paraId="127A8137" w14:textId="77777777" w:rsidR="00B074B3" w:rsidRDefault="00B074B3" w:rsidP="00CB4FA8">
            <w:pPr>
              <w:jc w:val="center"/>
            </w:pPr>
            <w:r w:rsidRPr="007222D7">
              <w:t>3.48e-07</w:t>
            </w:r>
          </w:p>
        </w:tc>
      </w:tr>
    </w:tbl>
    <w:p w14:paraId="2515F1E1"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B6B43FF" w14:textId="77777777" w:rsidTr="00A911F5">
        <w:tc>
          <w:tcPr>
            <w:tcW w:w="4428" w:type="dxa"/>
          </w:tcPr>
          <w:p w14:paraId="55ED119D" w14:textId="77777777" w:rsidR="00837057" w:rsidRDefault="00837057" w:rsidP="00A911F5">
            <w:pPr>
              <w:jc w:val="center"/>
            </w:pPr>
            <w:r>
              <w:t>Multiple R-squared</w:t>
            </w:r>
          </w:p>
        </w:tc>
        <w:tc>
          <w:tcPr>
            <w:tcW w:w="4428" w:type="dxa"/>
          </w:tcPr>
          <w:p w14:paraId="02C99BD1" w14:textId="77777777" w:rsidR="00837057" w:rsidRDefault="00837057" w:rsidP="00A911F5">
            <w:pPr>
              <w:jc w:val="center"/>
            </w:pPr>
            <w:r>
              <w:t>p-value</w:t>
            </w:r>
          </w:p>
        </w:tc>
      </w:tr>
      <w:tr w:rsidR="00B074B3" w14:paraId="490808F2" w14:textId="77777777" w:rsidTr="00CB4FA8">
        <w:tc>
          <w:tcPr>
            <w:tcW w:w="4428" w:type="dxa"/>
          </w:tcPr>
          <w:p w14:paraId="5D34D05D" w14:textId="77777777" w:rsidR="00B074B3" w:rsidRDefault="00B074B3" w:rsidP="00CB4FA8">
            <w:pPr>
              <w:jc w:val="center"/>
            </w:pPr>
            <w:r>
              <w:t>0.2921</w:t>
            </w:r>
          </w:p>
        </w:tc>
        <w:tc>
          <w:tcPr>
            <w:tcW w:w="4428" w:type="dxa"/>
          </w:tcPr>
          <w:p w14:paraId="4E2A54E7" w14:textId="77777777" w:rsidR="00B074B3" w:rsidRDefault="00B074B3" w:rsidP="00CB4FA8">
            <w:pPr>
              <w:jc w:val="center"/>
            </w:pPr>
            <w:r w:rsidRPr="007222D7">
              <w:rPr>
                <w:highlight w:val="yellow"/>
              </w:rPr>
              <w:t>6.359e-07</w:t>
            </w:r>
          </w:p>
        </w:tc>
      </w:tr>
    </w:tbl>
    <w:p w14:paraId="0F59F529" w14:textId="77777777" w:rsidR="00837057" w:rsidRDefault="00837057" w:rsidP="00837057"/>
    <w:p w14:paraId="091EF15A" w14:textId="77777777" w:rsidR="00837057" w:rsidRDefault="00837057" w:rsidP="00837057">
      <w:r>
        <w:t>RLS ~ stddev + YPE (RLS held constant)</w:t>
      </w:r>
    </w:p>
    <w:tbl>
      <w:tblPr>
        <w:tblStyle w:val="TableGrid"/>
        <w:tblW w:w="0" w:type="auto"/>
        <w:tblLook w:val="04A0" w:firstRow="1" w:lastRow="0" w:firstColumn="1" w:lastColumn="0" w:noHBand="0" w:noVBand="1"/>
      </w:tblPr>
      <w:tblGrid>
        <w:gridCol w:w="4428"/>
        <w:gridCol w:w="4428"/>
      </w:tblGrid>
      <w:tr w:rsidR="00837057" w14:paraId="5A4AF358" w14:textId="77777777" w:rsidTr="00A911F5">
        <w:tc>
          <w:tcPr>
            <w:tcW w:w="4428" w:type="dxa"/>
          </w:tcPr>
          <w:p w14:paraId="031DB9CE" w14:textId="77777777" w:rsidR="00837057" w:rsidRDefault="00837057" w:rsidP="00A911F5">
            <w:pPr>
              <w:jc w:val="center"/>
            </w:pPr>
          </w:p>
        </w:tc>
        <w:tc>
          <w:tcPr>
            <w:tcW w:w="4428" w:type="dxa"/>
          </w:tcPr>
          <w:p w14:paraId="266DB87A" w14:textId="77777777" w:rsidR="00837057" w:rsidRDefault="00837057" w:rsidP="00A911F5">
            <w:pPr>
              <w:jc w:val="center"/>
            </w:pPr>
            <w:r>
              <w:t>Individual P-value</w:t>
            </w:r>
          </w:p>
        </w:tc>
      </w:tr>
      <w:tr w:rsidR="00837057" w14:paraId="5B2FA062" w14:textId="77777777" w:rsidTr="00A911F5">
        <w:tc>
          <w:tcPr>
            <w:tcW w:w="4428" w:type="dxa"/>
          </w:tcPr>
          <w:p w14:paraId="08664B57" w14:textId="77777777" w:rsidR="00837057" w:rsidRDefault="00837057" w:rsidP="00A911F5">
            <w:pPr>
              <w:jc w:val="center"/>
            </w:pPr>
            <w:r>
              <w:t>stddev</w:t>
            </w:r>
          </w:p>
        </w:tc>
        <w:tc>
          <w:tcPr>
            <w:tcW w:w="4428" w:type="dxa"/>
          </w:tcPr>
          <w:p w14:paraId="57651050" w14:textId="77777777" w:rsidR="00837057" w:rsidRDefault="00837057" w:rsidP="00A911F5">
            <w:pPr>
              <w:jc w:val="center"/>
            </w:pPr>
            <w:r>
              <w:t>0.00174</w:t>
            </w:r>
          </w:p>
        </w:tc>
      </w:tr>
      <w:tr w:rsidR="00837057" w14:paraId="1DF5B479" w14:textId="77777777" w:rsidTr="00A911F5">
        <w:tc>
          <w:tcPr>
            <w:tcW w:w="4428" w:type="dxa"/>
          </w:tcPr>
          <w:p w14:paraId="4D28A8D7" w14:textId="77777777" w:rsidR="00837057" w:rsidRDefault="00837057" w:rsidP="00A911F5">
            <w:pPr>
              <w:jc w:val="center"/>
            </w:pPr>
            <w:r>
              <w:t>YPE</w:t>
            </w:r>
          </w:p>
        </w:tc>
        <w:tc>
          <w:tcPr>
            <w:tcW w:w="4428" w:type="dxa"/>
          </w:tcPr>
          <w:p w14:paraId="2BE226C2" w14:textId="77777777" w:rsidR="00837057" w:rsidRDefault="00837057" w:rsidP="00A911F5">
            <w:pPr>
              <w:jc w:val="center"/>
            </w:pPr>
            <w:r>
              <w:t>0.05157</w:t>
            </w:r>
          </w:p>
        </w:tc>
      </w:tr>
    </w:tbl>
    <w:p w14:paraId="7619512F"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798942EA" w14:textId="77777777" w:rsidTr="00A911F5">
        <w:tc>
          <w:tcPr>
            <w:tcW w:w="4428" w:type="dxa"/>
          </w:tcPr>
          <w:p w14:paraId="444C6000" w14:textId="77777777" w:rsidR="00837057" w:rsidRDefault="00837057" w:rsidP="00A911F5">
            <w:pPr>
              <w:jc w:val="center"/>
            </w:pPr>
            <w:r>
              <w:t>Multiple R-squared</w:t>
            </w:r>
          </w:p>
        </w:tc>
        <w:tc>
          <w:tcPr>
            <w:tcW w:w="4428" w:type="dxa"/>
          </w:tcPr>
          <w:p w14:paraId="410BB771" w14:textId="77777777" w:rsidR="00837057" w:rsidRDefault="00837057" w:rsidP="00A911F5">
            <w:pPr>
              <w:jc w:val="center"/>
            </w:pPr>
            <w:r>
              <w:t>p-value</w:t>
            </w:r>
          </w:p>
        </w:tc>
      </w:tr>
      <w:tr w:rsidR="00837057" w14:paraId="6CF47C49" w14:textId="77777777" w:rsidTr="00A911F5">
        <w:tc>
          <w:tcPr>
            <w:tcW w:w="4428" w:type="dxa"/>
          </w:tcPr>
          <w:p w14:paraId="21D8F52F" w14:textId="77777777" w:rsidR="00837057" w:rsidRDefault="00837057" w:rsidP="00A911F5">
            <w:pPr>
              <w:jc w:val="center"/>
            </w:pPr>
            <w:r>
              <w:t>0.09789</w:t>
            </w:r>
          </w:p>
        </w:tc>
        <w:tc>
          <w:tcPr>
            <w:tcW w:w="4428" w:type="dxa"/>
          </w:tcPr>
          <w:p w14:paraId="1B42CE63" w14:textId="77777777" w:rsidR="00837057" w:rsidRPr="00A911F5" w:rsidRDefault="00837057" w:rsidP="00A911F5">
            <w:pPr>
              <w:jc w:val="center"/>
              <w:rPr>
                <w:highlight w:val="yellow"/>
              </w:rPr>
            </w:pPr>
            <w:r w:rsidRPr="00A911F5">
              <w:rPr>
                <w:highlight w:val="yellow"/>
              </w:rPr>
              <w:t>7.938e-06</w:t>
            </w:r>
          </w:p>
        </w:tc>
      </w:tr>
    </w:tbl>
    <w:p w14:paraId="7A50F1EE" w14:textId="77777777" w:rsidR="00837057" w:rsidRDefault="00837057" w:rsidP="00837057"/>
    <w:p w14:paraId="0E5E2995" w14:textId="77777777" w:rsidR="00837057" w:rsidRDefault="00837057" w:rsidP="00837057">
      <w:r>
        <w:t>Stddev ~ YPE + RLS (morphological plasticity held constant)</w:t>
      </w:r>
    </w:p>
    <w:tbl>
      <w:tblPr>
        <w:tblStyle w:val="TableGrid"/>
        <w:tblW w:w="0" w:type="auto"/>
        <w:tblLook w:val="04A0" w:firstRow="1" w:lastRow="0" w:firstColumn="1" w:lastColumn="0" w:noHBand="0" w:noVBand="1"/>
      </w:tblPr>
      <w:tblGrid>
        <w:gridCol w:w="4428"/>
        <w:gridCol w:w="4428"/>
      </w:tblGrid>
      <w:tr w:rsidR="00837057" w14:paraId="14DAA5B2" w14:textId="77777777" w:rsidTr="00A911F5">
        <w:tc>
          <w:tcPr>
            <w:tcW w:w="4428" w:type="dxa"/>
          </w:tcPr>
          <w:p w14:paraId="4D6DDED1" w14:textId="77777777" w:rsidR="00837057" w:rsidRDefault="00837057" w:rsidP="00A911F5">
            <w:pPr>
              <w:jc w:val="center"/>
            </w:pPr>
          </w:p>
        </w:tc>
        <w:tc>
          <w:tcPr>
            <w:tcW w:w="4428" w:type="dxa"/>
          </w:tcPr>
          <w:p w14:paraId="0B09DFC8" w14:textId="77777777" w:rsidR="00837057" w:rsidRDefault="00837057" w:rsidP="00A911F5">
            <w:pPr>
              <w:jc w:val="center"/>
            </w:pPr>
            <w:r>
              <w:t>Individual P-value</w:t>
            </w:r>
          </w:p>
        </w:tc>
      </w:tr>
      <w:tr w:rsidR="00837057" w14:paraId="68BBBDB7" w14:textId="77777777" w:rsidTr="00A911F5">
        <w:tc>
          <w:tcPr>
            <w:tcW w:w="4428" w:type="dxa"/>
          </w:tcPr>
          <w:p w14:paraId="23134D52" w14:textId="77777777" w:rsidR="00837057" w:rsidRDefault="00837057" w:rsidP="00A911F5">
            <w:pPr>
              <w:jc w:val="center"/>
            </w:pPr>
            <w:r>
              <w:t>YPE</w:t>
            </w:r>
          </w:p>
        </w:tc>
        <w:tc>
          <w:tcPr>
            <w:tcW w:w="4428" w:type="dxa"/>
          </w:tcPr>
          <w:p w14:paraId="368A0A59" w14:textId="77777777" w:rsidR="00837057" w:rsidRDefault="00837057" w:rsidP="00A911F5">
            <w:pPr>
              <w:jc w:val="center"/>
            </w:pPr>
            <w:r>
              <w:t>3.85e-11</w:t>
            </w:r>
          </w:p>
        </w:tc>
      </w:tr>
      <w:tr w:rsidR="00837057" w14:paraId="63ED2F1A" w14:textId="77777777" w:rsidTr="00A911F5">
        <w:tc>
          <w:tcPr>
            <w:tcW w:w="4428" w:type="dxa"/>
          </w:tcPr>
          <w:p w14:paraId="0569F6F7" w14:textId="77777777" w:rsidR="00837057" w:rsidRDefault="00837057" w:rsidP="00A911F5">
            <w:pPr>
              <w:jc w:val="center"/>
            </w:pPr>
            <w:r>
              <w:t>RLS</w:t>
            </w:r>
          </w:p>
        </w:tc>
        <w:tc>
          <w:tcPr>
            <w:tcW w:w="4428" w:type="dxa"/>
          </w:tcPr>
          <w:p w14:paraId="4D342145" w14:textId="77777777" w:rsidR="00837057" w:rsidRDefault="00837057" w:rsidP="00A911F5">
            <w:pPr>
              <w:jc w:val="center"/>
            </w:pPr>
            <w:r>
              <w:t>0.00174</w:t>
            </w:r>
          </w:p>
        </w:tc>
      </w:tr>
    </w:tbl>
    <w:p w14:paraId="1D34ECE3"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7D7C9701" w14:textId="77777777" w:rsidTr="00A911F5">
        <w:tc>
          <w:tcPr>
            <w:tcW w:w="4428" w:type="dxa"/>
          </w:tcPr>
          <w:p w14:paraId="12707E49" w14:textId="77777777" w:rsidR="00837057" w:rsidRDefault="00837057" w:rsidP="00A911F5">
            <w:pPr>
              <w:jc w:val="center"/>
            </w:pPr>
            <w:r>
              <w:t>Multiple R-squared</w:t>
            </w:r>
          </w:p>
        </w:tc>
        <w:tc>
          <w:tcPr>
            <w:tcW w:w="4428" w:type="dxa"/>
          </w:tcPr>
          <w:p w14:paraId="00A96461" w14:textId="77777777" w:rsidR="00837057" w:rsidRDefault="00837057" w:rsidP="00A911F5">
            <w:pPr>
              <w:jc w:val="center"/>
            </w:pPr>
            <w:r>
              <w:t>p-value</w:t>
            </w:r>
          </w:p>
        </w:tc>
      </w:tr>
      <w:tr w:rsidR="00837057" w14:paraId="0C45044B" w14:textId="77777777" w:rsidTr="00A911F5">
        <w:tc>
          <w:tcPr>
            <w:tcW w:w="4428" w:type="dxa"/>
          </w:tcPr>
          <w:p w14:paraId="2FBA034B" w14:textId="77777777" w:rsidR="00837057" w:rsidRDefault="00837057" w:rsidP="00A911F5">
            <w:pPr>
              <w:jc w:val="center"/>
            </w:pPr>
            <w:r>
              <w:t>0.243</w:t>
            </w:r>
          </w:p>
        </w:tc>
        <w:tc>
          <w:tcPr>
            <w:tcW w:w="4428" w:type="dxa"/>
          </w:tcPr>
          <w:p w14:paraId="0E1D11EA" w14:textId="77777777" w:rsidR="00837057" w:rsidRPr="00A911F5" w:rsidRDefault="00837057" w:rsidP="00A911F5">
            <w:pPr>
              <w:jc w:val="center"/>
              <w:rPr>
                <w:highlight w:val="yellow"/>
              </w:rPr>
            </w:pPr>
            <w:r w:rsidRPr="00A911F5">
              <w:rPr>
                <w:highlight w:val="yellow"/>
              </w:rPr>
              <w:t>1.65e-14</w:t>
            </w:r>
          </w:p>
        </w:tc>
      </w:tr>
    </w:tbl>
    <w:p w14:paraId="4EC27342" w14:textId="77777777" w:rsidR="00837057" w:rsidRDefault="00837057" w:rsidP="00837057"/>
    <w:p w14:paraId="14CC85CB" w14:textId="77777777" w:rsidR="00837057" w:rsidRDefault="00837057" w:rsidP="00837057">
      <w:r>
        <w:t>YPE ~ stddev + RLS (fitness held constant)</w:t>
      </w:r>
    </w:p>
    <w:tbl>
      <w:tblPr>
        <w:tblStyle w:val="TableGrid"/>
        <w:tblW w:w="0" w:type="auto"/>
        <w:tblLook w:val="04A0" w:firstRow="1" w:lastRow="0" w:firstColumn="1" w:lastColumn="0" w:noHBand="0" w:noVBand="1"/>
      </w:tblPr>
      <w:tblGrid>
        <w:gridCol w:w="4428"/>
        <w:gridCol w:w="4428"/>
      </w:tblGrid>
      <w:tr w:rsidR="00837057" w14:paraId="75122E51" w14:textId="77777777" w:rsidTr="00A911F5">
        <w:tc>
          <w:tcPr>
            <w:tcW w:w="4428" w:type="dxa"/>
          </w:tcPr>
          <w:p w14:paraId="053575EC" w14:textId="77777777" w:rsidR="00837057" w:rsidRDefault="00837057" w:rsidP="00A911F5">
            <w:pPr>
              <w:jc w:val="center"/>
            </w:pPr>
          </w:p>
        </w:tc>
        <w:tc>
          <w:tcPr>
            <w:tcW w:w="4428" w:type="dxa"/>
          </w:tcPr>
          <w:p w14:paraId="6EF9828C" w14:textId="77777777" w:rsidR="00837057" w:rsidRDefault="00837057" w:rsidP="00A911F5">
            <w:pPr>
              <w:jc w:val="center"/>
            </w:pPr>
            <w:r>
              <w:t>Individual P-value</w:t>
            </w:r>
          </w:p>
        </w:tc>
      </w:tr>
      <w:tr w:rsidR="00837057" w14:paraId="1AA1DC6D" w14:textId="77777777" w:rsidTr="00A911F5">
        <w:tc>
          <w:tcPr>
            <w:tcW w:w="4428" w:type="dxa"/>
          </w:tcPr>
          <w:p w14:paraId="5587C433" w14:textId="77777777" w:rsidR="00837057" w:rsidRDefault="00837057" w:rsidP="00A911F5">
            <w:pPr>
              <w:jc w:val="center"/>
            </w:pPr>
            <w:r>
              <w:t>stddev</w:t>
            </w:r>
          </w:p>
        </w:tc>
        <w:tc>
          <w:tcPr>
            <w:tcW w:w="4428" w:type="dxa"/>
          </w:tcPr>
          <w:p w14:paraId="547EAC39" w14:textId="77777777" w:rsidR="00837057" w:rsidRDefault="00837057" w:rsidP="00A911F5">
            <w:pPr>
              <w:jc w:val="center"/>
            </w:pPr>
            <w:r>
              <w:t>3.85e-11</w:t>
            </w:r>
          </w:p>
        </w:tc>
      </w:tr>
      <w:tr w:rsidR="00837057" w14:paraId="40C2C32F" w14:textId="77777777" w:rsidTr="00A911F5">
        <w:tc>
          <w:tcPr>
            <w:tcW w:w="4428" w:type="dxa"/>
          </w:tcPr>
          <w:p w14:paraId="4E9213A5" w14:textId="77777777" w:rsidR="00837057" w:rsidRDefault="00837057" w:rsidP="00A911F5">
            <w:pPr>
              <w:jc w:val="center"/>
            </w:pPr>
            <w:r>
              <w:t>RLS</w:t>
            </w:r>
          </w:p>
        </w:tc>
        <w:tc>
          <w:tcPr>
            <w:tcW w:w="4428" w:type="dxa"/>
          </w:tcPr>
          <w:p w14:paraId="550876CF" w14:textId="77777777" w:rsidR="00837057" w:rsidRDefault="00837057" w:rsidP="00A911F5">
            <w:pPr>
              <w:jc w:val="center"/>
            </w:pPr>
            <w:r>
              <w:t>0.0516</w:t>
            </w:r>
          </w:p>
        </w:tc>
      </w:tr>
    </w:tbl>
    <w:p w14:paraId="0AC6AFB4" w14:textId="77777777" w:rsidR="00837057" w:rsidRDefault="00837057" w:rsidP="00837057"/>
    <w:tbl>
      <w:tblPr>
        <w:tblStyle w:val="TableGrid"/>
        <w:tblW w:w="0" w:type="auto"/>
        <w:tblLook w:val="04A0" w:firstRow="1" w:lastRow="0" w:firstColumn="1" w:lastColumn="0" w:noHBand="0" w:noVBand="1"/>
      </w:tblPr>
      <w:tblGrid>
        <w:gridCol w:w="4428"/>
        <w:gridCol w:w="4428"/>
      </w:tblGrid>
      <w:tr w:rsidR="00837057" w14:paraId="0F24A620" w14:textId="77777777" w:rsidTr="00A911F5">
        <w:tc>
          <w:tcPr>
            <w:tcW w:w="4428" w:type="dxa"/>
          </w:tcPr>
          <w:p w14:paraId="034F46C4" w14:textId="77777777" w:rsidR="00837057" w:rsidRDefault="00837057" w:rsidP="00A911F5">
            <w:pPr>
              <w:jc w:val="center"/>
            </w:pPr>
            <w:r>
              <w:t>Multiple R-squared</w:t>
            </w:r>
          </w:p>
        </w:tc>
        <w:tc>
          <w:tcPr>
            <w:tcW w:w="4428" w:type="dxa"/>
          </w:tcPr>
          <w:p w14:paraId="135A6D6D" w14:textId="77777777" w:rsidR="00837057" w:rsidRDefault="00837057" w:rsidP="00A911F5">
            <w:pPr>
              <w:jc w:val="center"/>
            </w:pPr>
            <w:r>
              <w:t>p-value</w:t>
            </w:r>
          </w:p>
        </w:tc>
      </w:tr>
      <w:tr w:rsidR="00837057" w14:paraId="2AB6255B" w14:textId="77777777" w:rsidTr="00A911F5">
        <w:tc>
          <w:tcPr>
            <w:tcW w:w="4428" w:type="dxa"/>
          </w:tcPr>
          <w:p w14:paraId="0C05D499" w14:textId="77777777" w:rsidR="00837057" w:rsidRDefault="00837057" w:rsidP="00A911F5">
            <w:pPr>
              <w:jc w:val="center"/>
            </w:pPr>
            <w:r>
              <w:t>0.2227</w:t>
            </w:r>
          </w:p>
        </w:tc>
        <w:tc>
          <w:tcPr>
            <w:tcW w:w="4428" w:type="dxa"/>
          </w:tcPr>
          <w:p w14:paraId="56B9A32F" w14:textId="77777777" w:rsidR="00837057" w:rsidRPr="00A911F5" w:rsidRDefault="00837057" w:rsidP="00A911F5">
            <w:pPr>
              <w:jc w:val="center"/>
              <w:rPr>
                <w:highlight w:val="yellow"/>
              </w:rPr>
            </w:pPr>
            <w:r w:rsidRPr="00A911F5">
              <w:rPr>
                <w:highlight w:val="yellow"/>
              </w:rPr>
              <w:t>3.366e-13</w:t>
            </w:r>
          </w:p>
        </w:tc>
      </w:tr>
    </w:tbl>
    <w:p w14:paraId="052CCA9B" w14:textId="77777777" w:rsidR="001636B5" w:rsidRDefault="001636B5" w:rsidP="00A36EDA">
      <w:pPr>
        <w:pStyle w:val="Heading2"/>
        <w:rPr>
          <w:i/>
        </w:rPr>
      </w:pPr>
    </w:p>
    <w:p w14:paraId="22653CC1" w14:textId="77777777" w:rsidR="004B50B6" w:rsidRDefault="004B50B6" w:rsidP="004B50B6">
      <w:pPr>
        <w:pStyle w:val="Heading1"/>
      </w:pPr>
      <w:r>
        <w:t>Discussion</w:t>
      </w:r>
    </w:p>
    <w:p w14:paraId="20D8848B" w14:textId="77777777" w:rsidR="00441626" w:rsidRDefault="00441626" w:rsidP="00441626">
      <w:pPr>
        <w:pStyle w:val="Heading1"/>
      </w:pPr>
      <w:r>
        <w:t>Reference</w:t>
      </w:r>
    </w:p>
    <w:p w14:paraId="2F6DCCF7" w14:textId="76207D18" w:rsidR="00CD6A24" w:rsidRDefault="004B50B6" w:rsidP="00F763F9">
      <w:pPr>
        <w:pStyle w:val="Heading1"/>
      </w:pPr>
      <w:r>
        <w:t>Tables &amp; Figures</w:t>
      </w:r>
    </w:p>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4487"/>
        <w:gridCol w:w="1548"/>
        <w:gridCol w:w="1715"/>
      </w:tblGrid>
      <w:tr w:rsidR="00F763F9" w:rsidRPr="00583DE2" w14:paraId="20A1BE6C" w14:textId="77777777" w:rsidTr="00F763F9">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992" w:type="dxa"/>
            <w:gridSpan w:val="2"/>
          </w:tcPr>
          <w:p w14:paraId="0E1D0140" w14:textId="77777777" w:rsidR="00F763F9" w:rsidRPr="00583DE2" w:rsidRDefault="00F763F9" w:rsidP="00F763F9">
            <w:pPr>
              <w:rPr>
                <w:color w:val="auto"/>
                <w:rPrChange w:id="59" w:author="Amanda Alexander" w:date="2013-04-13T19:31:00Z">
                  <w:rPr>
                    <w:b w:val="0"/>
                    <w:bCs w:val="0"/>
                    <w:color w:val="auto"/>
                  </w:rPr>
                </w:rPrChange>
              </w:rPr>
            </w:pPr>
            <w:r w:rsidRPr="00583DE2">
              <w:t>Factors in Multiple Regression</w:t>
            </w:r>
          </w:p>
        </w:tc>
        <w:tc>
          <w:tcPr>
            <w:tcW w:w="1665" w:type="dxa"/>
          </w:tcPr>
          <w:p w14:paraId="09C5B3B8"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60" w:author="Amanda Alexander" w:date="2013-04-13T19:31:00Z">
                  <w:rPr>
                    <w:b w:val="0"/>
                    <w:bCs w:val="0"/>
                    <w:color w:val="auto"/>
                  </w:rPr>
                </w:rPrChange>
              </w:rPr>
            </w:pPr>
            <w:r w:rsidRPr="00583DE2">
              <w:t>R</w:t>
            </w:r>
            <w:r w:rsidRPr="00583DE2">
              <w:rPr>
                <w:vertAlign w:val="superscript"/>
              </w:rPr>
              <w:t>2</w:t>
            </w:r>
            <w:r w:rsidRPr="00583DE2">
              <w:t xml:space="preserve"> value</w:t>
            </w:r>
          </w:p>
        </w:tc>
        <w:tc>
          <w:tcPr>
            <w:tcW w:w="1816" w:type="dxa"/>
          </w:tcPr>
          <w:p w14:paraId="008C478E"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61" w:author="Amanda Alexander" w:date="2013-04-13T19:31:00Z">
                  <w:rPr>
                    <w:b w:val="0"/>
                    <w:bCs w:val="0"/>
                    <w:color w:val="auto"/>
                  </w:rPr>
                </w:rPrChange>
              </w:rPr>
            </w:pPr>
            <w:r w:rsidRPr="00583DE2">
              <w:t>p-value</w:t>
            </w:r>
          </w:p>
        </w:tc>
      </w:tr>
      <w:tr w:rsidR="00F763F9" w:rsidRPr="00583DE2" w14:paraId="7A5761EC" w14:textId="77777777" w:rsidTr="00F763F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150" w:type="dxa"/>
          </w:tcPr>
          <w:p w14:paraId="7812F2AC" w14:textId="77777777" w:rsidR="00F763F9" w:rsidRPr="00583DE2" w:rsidRDefault="00F763F9" w:rsidP="00F763F9">
            <w:pPr>
              <w:rPr>
                <w:rPrChange w:id="62" w:author="Amanda Alexander" w:date="2013-04-13T19:31:00Z">
                  <w:rPr>
                    <w:b w:val="0"/>
                    <w:bCs w:val="0"/>
                  </w:rPr>
                </w:rPrChange>
              </w:rPr>
            </w:pPr>
            <w:r w:rsidRPr="00583DE2">
              <w:t>RLS</w:t>
            </w:r>
          </w:p>
        </w:tc>
        <w:tc>
          <w:tcPr>
            <w:tcW w:w="4842" w:type="dxa"/>
          </w:tcPr>
          <w:p w14:paraId="09F4BA18"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p w14:paraId="0C93E17F"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Evolutionary Distance</w:t>
            </w:r>
          </w:p>
          <w:p w14:paraId="203E7026"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Genetic Interactions</w:t>
            </w:r>
          </w:p>
          <w:p w14:paraId="16611F53"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26FB6B80" w14:textId="77777777" w:rsidR="00F763F9" w:rsidRPr="00583DE2" w:rsidRDefault="00F763F9" w:rsidP="00F763F9">
            <w:pPr>
              <w:pStyle w:val="ListParagraph"/>
              <w:cnfStyle w:val="000000100000" w:firstRow="0" w:lastRow="0" w:firstColumn="0" w:lastColumn="0" w:oddVBand="0" w:evenVBand="0" w:oddHBand="1" w:evenHBand="0" w:firstRowFirstColumn="0" w:firstRowLastColumn="0" w:lastRowFirstColumn="0" w:lastRowLastColumn="0"/>
              <w:rPr>
                <w:b/>
              </w:rPr>
            </w:pPr>
          </w:p>
        </w:tc>
        <w:tc>
          <w:tcPr>
            <w:tcW w:w="1665" w:type="dxa"/>
          </w:tcPr>
          <w:p w14:paraId="1657D7C2"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0.06088</w:t>
            </w:r>
          </w:p>
        </w:tc>
        <w:tc>
          <w:tcPr>
            <w:tcW w:w="1816" w:type="dxa"/>
          </w:tcPr>
          <w:p w14:paraId="42FCE12D"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0.2214</w:t>
            </w:r>
          </w:p>
        </w:tc>
      </w:tr>
      <w:tr w:rsidR="00F763F9" w:rsidRPr="00583DE2" w14:paraId="2A3B511D" w14:textId="77777777" w:rsidTr="00F763F9">
        <w:trPr>
          <w:trHeight w:val="1346"/>
        </w:trPr>
        <w:tc>
          <w:tcPr>
            <w:cnfStyle w:val="001000000000" w:firstRow="0" w:lastRow="0" w:firstColumn="1" w:lastColumn="0" w:oddVBand="0" w:evenVBand="0" w:oddHBand="0" w:evenHBand="0" w:firstRowFirstColumn="0" w:firstRowLastColumn="0" w:lastRowFirstColumn="0" w:lastRowLastColumn="0"/>
            <w:tcW w:w="1150" w:type="dxa"/>
          </w:tcPr>
          <w:p w14:paraId="05548E21" w14:textId="77777777" w:rsidR="00F763F9" w:rsidRPr="00583DE2" w:rsidRDefault="00F763F9" w:rsidP="00F763F9">
            <w:pPr>
              <w:rPr>
                <w:rPrChange w:id="63" w:author="Amanda Alexander" w:date="2013-04-13T19:31:00Z">
                  <w:rPr>
                    <w:b w:val="0"/>
                    <w:bCs w:val="0"/>
                  </w:rPr>
                </w:rPrChange>
              </w:rPr>
            </w:pPr>
            <w:r w:rsidRPr="00583DE2">
              <w:t>RLS</w:t>
            </w:r>
          </w:p>
        </w:tc>
        <w:tc>
          <w:tcPr>
            <w:tcW w:w="4842" w:type="dxa"/>
          </w:tcPr>
          <w:p w14:paraId="17DD30FA"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1BACA803"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Evolutionary Distance</w:t>
            </w:r>
          </w:p>
          <w:p w14:paraId="49B62F9D"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Protein Interactions</w:t>
            </w:r>
          </w:p>
          <w:p w14:paraId="6D4D8089"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5148F431"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0.06907</w:t>
            </w:r>
          </w:p>
        </w:tc>
        <w:tc>
          <w:tcPr>
            <w:tcW w:w="1816" w:type="dxa"/>
          </w:tcPr>
          <w:p w14:paraId="76CCCF58"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0.2389</w:t>
            </w:r>
          </w:p>
        </w:tc>
      </w:tr>
      <w:tr w:rsidR="00F763F9" w:rsidRPr="00583DE2" w14:paraId="12D199DC"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40A39FF9" w14:textId="77777777" w:rsidR="00F763F9" w:rsidRPr="00583DE2" w:rsidRDefault="00F763F9" w:rsidP="00F763F9">
            <w:pPr>
              <w:rPr>
                <w:rPrChange w:id="64" w:author="Amanda Alexander" w:date="2013-04-13T19:31:00Z">
                  <w:rPr>
                    <w:b w:val="0"/>
                    <w:bCs w:val="0"/>
                  </w:rPr>
                </w:rPrChange>
              </w:rPr>
            </w:pPr>
            <w:r w:rsidRPr="00583DE2">
              <w:t>Fitness</w:t>
            </w:r>
          </w:p>
        </w:tc>
        <w:tc>
          <w:tcPr>
            <w:tcW w:w="4842" w:type="dxa"/>
          </w:tcPr>
          <w:p w14:paraId="603CF683"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 xml:space="preserve">Evolutionary Distance </w:t>
            </w:r>
          </w:p>
          <w:p w14:paraId="1DC9DE60"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 xml:space="preserve">Number of Protein Interactions </w:t>
            </w:r>
          </w:p>
          <w:p w14:paraId="6464DA1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tc>
        <w:tc>
          <w:tcPr>
            <w:tcW w:w="1665" w:type="dxa"/>
          </w:tcPr>
          <w:p w14:paraId="0C0FC707"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0.3525</w:t>
            </w:r>
          </w:p>
        </w:tc>
        <w:tc>
          <w:tcPr>
            <w:tcW w:w="1816" w:type="dxa"/>
          </w:tcPr>
          <w:p w14:paraId="54531821"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2.318 x 10</w:t>
            </w:r>
            <w:r w:rsidRPr="00583DE2">
              <w:rPr>
                <w:b/>
                <w:vertAlign w:val="superscript"/>
              </w:rPr>
              <w:t>-7</w:t>
            </w:r>
            <w:r w:rsidRPr="00583DE2">
              <w:rPr>
                <w:b/>
              </w:rPr>
              <w:t xml:space="preserve"> </w:t>
            </w:r>
          </w:p>
        </w:tc>
      </w:tr>
      <w:tr w:rsidR="00F763F9" w:rsidRPr="00583DE2" w14:paraId="2567A199"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E0847AB" w14:textId="77777777" w:rsidR="00F763F9" w:rsidRPr="00583DE2" w:rsidRDefault="00F763F9" w:rsidP="00F763F9">
            <w:pPr>
              <w:rPr>
                <w:rPrChange w:id="65" w:author="Amanda Alexander" w:date="2013-04-13T19:31:00Z">
                  <w:rPr>
                    <w:b w:val="0"/>
                    <w:bCs w:val="0"/>
                  </w:rPr>
                </w:rPrChange>
              </w:rPr>
            </w:pPr>
            <w:r w:rsidRPr="00583DE2">
              <w:t>Fitness</w:t>
            </w:r>
          </w:p>
        </w:tc>
        <w:tc>
          <w:tcPr>
            <w:tcW w:w="4842" w:type="dxa"/>
          </w:tcPr>
          <w:p w14:paraId="6EB22E2E"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Evolutionary Distance</w:t>
            </w:r>
          </w:p>
          <w:p w14:paraId="44A28A5B"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Genetic Interactions</w:t>
            </w:r>
          </w:p>
          <w:p w14:paraId="2AA2916A"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39B14682"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0.2921</w:t>
            </w:r>
          </w:p>
        </w:tc>
        <w:tc>
          <w:tcPr>
            <w:tcW w:w="1816" w:type="dxa"/>
          </w:tcPr>
          <w:p w14:paraId="60EAA924"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6.359 x 10</w:t>
            </w:r>
            <w:r w:rsidRPr="00583DE2">
              <w:rPr>
                <w:b/>
                <w:vertAlign w:val="superscript"/>
              </w:rPr>
              <w:t>-7</w:t>
            </w:r>
          </w:p>
        </w:tc>
      </w:tr>
      <w:tr w:rsidR="00F763F9" w:rsidRPr="00583DE2" w14:paraId="0DB4B569"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13AF240E" w14:textId="77777777" w:rsidR="00F763F9" w:rsidRPr="00583DE2" w:rsidRDefault="00F763F9" w:rsidP="00F763F9">
            <w:pPr>
              <w:rPr>
                <w:rPrChange w:id="66" w:author="Amanda Alexander" w:date="2013-04-13T19:31:00Z">
                  <w:rPr>
                    <w:b w:val="0"/>
                    <w:bCs w:val="0"/>
                  </w:rPr>
                </w:rPrChange>
              </w:rPr>
            </w:pPr>
            <w:r w:rsidRPr="00583DE2">
              <w:t>RLS</w:t>
            </w:r>
          </w:p>
        </w:tc>
        <w:tc>
          <w:tcPr>
            <w:tcW w:w="4842" w:type="dxa"/>
          </w:tcPr>
          <w:p w14:paraId="4106ECC6"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Protein Interactions</w:t>
            </w:r>
          </w:p>
          <w:p w14:paraId="41B650E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0A4A9A1E"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0.08851</w:t>
            </w:r>
          </w:p>
        </w:tc>
        <w:tc>
          <w:tcPr>
            <w:tcW w:w="1816" w:type="dxa"/>
          </w:tcPr>
          <w:p w14:paraId="6B072F76"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0.0004161</w:t>
            </w:r>
          </w:p>
        </w:tc>
      </w:tr>
      <w:tr w:rsidR="00F763F9" w:rsidRPr="00583DE2" w14:paraId="5B9C47B6"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68A03437" w14:textId="77777777" w:rsidR="00F763F9" w:rsidRPr="00583DE2" w:rsidRDefault="00F763F9" w:rsidP="00F763F9">
            <w:pPr>
              <w:rPr>
                <w:rPrChange w:id="67" w:author="Amanda Alexander" w:date="2013-04-13T19:31:00Z">
                  <w:rPr>
                    <w:b w:val="0"/>
                    <w:bCs w:val="0"/>
                  </w:rPr>
                </w:rPrChange>
              </w:rPr>
            </w:pPr>
            <w:r w:rsidRPr="00583DE2">
              <w:t>RLS</w:t>
            </w:r>
          </w:p>
        </w:tc>
        <w:tc>
          <w:tcPr>
            <w:tcW w:w="4842" w:type="dxa"/>
          </w:tcPr>
          <w:p w14:paraId="65000F39"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Number of Genetic Interactions</w:t>
            </w:r>
          </w:p>
          <w:p w14:paraId="4E54F777"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tc>
        <w:tc>
          <w:tcPr>
            <w:tcW w:w="1665" w:type="dxa"/>
          </w:tcPr>
          <w:p w14:paraId="2CA67071"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0.02567</w:t>
            </w:r>
          </w:p>
        </w:tc>
        <w:tc>
          <w:tcPr>
            <w:tcW w:w="1816" w:type="dxa"/>
          </w:tcPr>
          <w:p w14:paraId="08345B39"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0.06692</w:t>
            </w:r>
          </w:p>
        </w:tc>
      </w:tr>
      <w:tr w:rsidR="00F763F9" w:rsidRPr="00583DE2" w14:paraId="509BB3E0"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1577FF31" w14:textId="77777777" w:rsidR="00F763F9" w:rsidRPr="00583DE2" w:rsidRDefault="00F763F9" w:rsidP="00F763F9">
            <w:pPr>
              <w:rPr>
                <w:rPrChange w:id="68" w:author="Amanda Alexander" w:date="2013-04-13T19:31:00Z">
                  <w:rPr>
                    <w:b w:val="0"/>
                    <w:bCs w:val="0"/>
                  </w:rPr>
                </w:rPrChange>
              </w:rPr>
            </w:pPr>
            <w:r w:rsidRPr="00583DE2">
              <w:t>RLS</w:t>
            </w:r>
          </w:p>
        </w:tc>
        <w:tc>
          <w:tcPr>
            <w:tcW w:w="4842" w:type="dxa"/>
          </w:tcPr>
          <w:p w14:paraId="3785A7C2"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Genetic Interact</w:t>
            </w:r>
            <w:r w:rsidRPr="007D4A70">
              <w:rPr>
                <w:b/>
              </w:rPr>
              <w:t>ions</w:t>
            </w:r>
          </w:p>
          <w:p w14:paraId="1D8196B8"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Number of Protein Interactions</w:t>
            </w:r>
          </w:p>
          <w:p w14:paraId="0F7FD123"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3586D959"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0.04895</w:t>
            </w:r>
          </w:p>
        </w:tc>
        <w:tc>
          <w:tcPr>
            <w:tcW w:w="1816" w:type="dxa"/>
          </w:tcPr>
          <w:p w14:paraId="114CF690"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0.0601</w:t>
            </w:r>
          </w:p>
        </w:tc>
      </w:tr>
      <w:tr w:rsidR="00F763F9" w:rsidRPr="00583DE2" w14:paraId="71C1D297"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0506FBF" w14:textId="77777777" w:rsidR="00F763F9" w:rsidRPr="00583DE2" w:rsidRDefault="00F763F9" w:rsidP="00F763F9">
            <w:pPr>
              <w:rPr>
                <w:rPrChange w:id="69" w:author="Amanda Alexander" w:date="2013-04-13T19:31:00Z">
                  <w:rPr>
                    <w:b w:val="0"/>
                    <w:bCs w:val="0"/>
                  </w:rPr>
                </w:rPrChange>
              </w:rPr>
            </w:pPr>
            <w:r w:rsidRPr="00583DE2">
              <w:t>RLS</w:t>
            </w:r>
          </w:p>
        </w:tc>
        <w:tc>
          <w:tcPr>
            <w:tcW w:w="4842" w:type="dxa"/>
          </w:tcPr>
          <w:p w14:paraId="28DB9DEC"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Morphological Plasticity</w:t>
            </w:r>
          </w:p>
        </w:tc>
        <w:tc>
          <w:tcPr>
            <w:tcW w:w="1665" w:type="dxa"/>
          </w:tcPr>
          <w:p w14:paraId="0C462EAC"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0.03431</w:t>
            </w:r>
          </w:p>
        </w:tc>
        <w:tc>
          <w:tcPr>
            <w:tcW w:w="1816" w:type="dxa"/>
          </w:tcPr>
          <w:p w14:paraId="7B79265E"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1.349 x 10</w:t>
            </w:r>
            <w:r w:rsidRPr="00583DE2">
              <w:rPr>
                <w:b/>
                <w:vertAlign w:val="superscript"/>
              </w:rPr>
              <w:t>-5</w:t>
            </w:r>
          </w:p>
        </w:tc>
      </w:tr>
      <w:tr w:rsidR="00F763F9" w:rsidRPr="00583DE2" w14:paraId="5144ED9C"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33B8E12B" w14:textId="77777777" w:rsidR="00F763F9" w:rsidRPr="00583DE2" w:rsidRDefault="00F763F9" w:rsidP="00F763F9">
            <w:pPr>
              <w:rPr>
                <w:rPrChange w:id="70" w:author="Amanda Alexander" w:date="2013-04-13T19:31:00Z">
                  <w:rPr>
                    <w:b w:val="0"/>
                    <w:bCs w:val="0"/>
                  </w:rPr>
                </w:rPrChange>
              </w:rPr>
            </w:pPr>
            <w:r w:rsidRPr="00583DE2">
              <w:t>RLS</w:t>
            </w:r>
          </w:p>
        </w:tc>
        <w:tc>
          <w:tcPr>
            <w:tcW w:w="4842" w:type="dxa"/>
          </w:tcPr>
          <w:p w14:paraId="56A3014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467474F4"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Fitness</w:t>
            </w:r>
          </w:p>
        </w:tc>
        <w:tc>
          <w:tcPr>
            <w:tcW w:w="1665" w:type="dxa"/>
          </w:tcPr>
          <w:p w14:paraId="7CB79A04"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0.09789</w:t>
            </w:r>
          </w:p>
        </w:tc>
        <w:tc>
          <w:tcPr>
            <w:tcW w:w="1816" w:type="dxa"/>
          </w:tcPr>
          <w:p w14:paraId="2A9C8271"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7.938 x 10</w:t>
            </w:r>
            <w:r w:rsidRPr="00583DE2">
              <w:rPr>
                <w:b/>
                <w:vertAlign w:val="superscript"/>
              </w:rPr>
              <w:t>-6</w:t>
            </w:r>
          </w:p>
        </w:tc>
      </w:tr>
      <w:tr w:rsidR="00F763F9" w:rsidRPr="00583DE2" w14:paraId="535864A5" w14:textId="77777777" w:rsidTr="00F763F9">
        <w:trPr>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5C5C5B3A" w14:textId="77777777" w:rsidR="00F763F9" w:rsidRPr="00583DE2" w:rsidRDefault="00F763F9" w:rsidP="00F763F9">
            <w:pPr>
              <w:rPr>
                <w:rPrChange w:id="71" w:author="Amanda Alexander" w:date="2013-04-13T19:31:00Z">
                  <w:rPr>
                    <w:b w:val="0"/>
                    <w:bCs w:val="0"/>
                  </w:rPr>
                </w:rPrChange>
              </w:rPr>
            </w:pPr>
            <w:r w:rsidRPr="00583DE2">
              <w:t>Morphological Plasticity</w:t>
            </w:r>
          </w:p>
        </w:tc>
        <w:tc>
          <w:tcPr>
            <w:tcW w:w="4842" w:type="dxa"/>
          </w:tcPr>
          <w:p w14:paraId="5E24ACF1"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400B7078" w14:textId="77777777" w:rsidR="00F763F9" w:rsidRPr="00583DE2"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RLS</w:t>
            </w:r>
          </w:p>
        </w:tc>
        <w:tc>
          <w:tcPr>
            <w:tcW w:w="1665" w:type="dxa"/>
          </w:tcPr>
          <w:p w14:paraId="11E67A0C"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0.243</w:t>
            </w:r>
          </w:p>
        </w:tc>
        <w:tc>
          <w:tcPr>
            <w:tcW w:w="1816" w:type="dxa"/>
          </w:tcPr>
          <w:p w14:paraId="51E4D8A7"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1.65 x 10</w:t>
            </w:r>
            <w:r w:rsidRPr="00583DE2">
              <w:rPr>
                <w:b/>
                <w:vertAlign w:val="superscript"/>
              </w:rPr>
              <w:t>-14</w:t>
            </w:r>
          </w:p>
        </w:tc>
      </w:tr>
      <w:tr w:rsidR="00F763F9" w:rsidRPr="00583DE2" w14:paraId="761E2F3B" w14:textId="77777777" w:rsidTr="00F763F9">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150" w:type="dxa"/>
          </w:tcPr>
          <w:p w14:paraId="0119EFF4" w14:textId="77777777" w:rsidR="00F763F9" w:rsidRPr="00583DE2" w:rsidRDefault="00F763F9" w:rsidP="00F763F9">
            <w:pPr>
              <w:rPr>
                <w:rPrChange w:id="72" w:author="Amanda Alexander" w:date="2013-04-13T19:31:00Z">
                  <w:rPr>
                    <w:b w:val="0"/>
                    <w:bCs w:val="0"/>
                  </w:rPr>
                </w:rPrChange>
              </w:rPr>
            </w:pPr>
            <w:r w:rsidRPr="00583DE2">
              <w:t>Fitness</w:t>
            </w:r>
          </w:p>
        </w:tc>
        <w:tc>
          <w:tcPr>
            <w:tcW w:w="4842" w:type="dxa"/>
          </w:tcPr>
          <w:p w14:paraId="5B17073B"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w:t>
            </w:r>
            <w:r w:rsidRPr="007D4A70">
              <w:rPr>
                <w:b/>
              </w:rPr>
              <w:t>ity</w:t>
            </w:r>
          </w:p>
          <w:p w14:paraId="1D7D46FE" w14:textId="77777777" w:rsidR="00F763F9" w:rsidRPr="00583DE2"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RLS</w:t>
            </w:r>
          </w:p>
        </w:tc>
        <w:tc>
          <w:tcPr>
            <w:tcW w:w="1665" w:type="dxa"/>
          </w:tcPr>
          <w:p w14:paraId="6A193412"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0.2227</w:t>
            </w:r>
          </w:p>
        </w:tc>
        <w:tc>
          <w:tcPr>
            <w:tcW w:w="1816" w:type="dxa"/>
          </w:tcPr>
          <w:p w14:paraId="63EF8069"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3.366 x 10</w:t>
            </w:r>
            <w:r w:rsidRPr="00583DE2">
              <w:rPr>
                <w:b/>
                <w:vertAlign w:val="superscript"/>
              </w:rPr>
              <w:t>-13</w:t>
            </w:r>
          </w:p>
        </w:tc>
      </w:tr>
    </w:tbl>
    <w:p w14:paraId="66ED8C5C" w14:textId="77777777" w:rsidR="00F763F9" w:rsidRPr="00583DE2" w:rsidRDefault="00F763F9" w:rsidP="00F763F9"/>
    <w:tbl>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73" w:author="Amanda Alexander" w:date="2013-04-13T19:32:00Z">
          <w:tblPr>
            <w:tblStyle w:val="LightList"/>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7"/>
        <w:gridCol w:w="4392"/>
        <w:gridCol w:w="1637"/>
        <w:gridCol w:w="1627"/>
        <w:tblGridChange w:id="74">
          <w:tblGrid>
            <w:gridCol w:w="1817"/>
            <w:gridCol w:w="4393"/>
            <w:gridCol w:w="73"/>
            <w:gridCol w:w="1468"/>
            <w:gridCol w:w="95"/>
            <w:gridCol w:w="1627"/>
          </w:tblGrid>
        </w:tblGridChange>
      </w:tblGrid>
      <w:tr w:rsidR="00F763F9" w:rsidRPr="00583DE2" w14:paraId="21173BFC" w14:textId="77777777" w:rsidTr="007D4A70">
        <w:trPr>
          <w:cnfStyle w:val="100000000000" w:firstRow="1" w:lastRow="0" w:firstColumn="0" w:lastColumn="0" w:oddVBand="0" w:evenVBand="0" w:oddHBand="0" w:evenHBand="0" w:firstRowFirstColumn="0" w:firstRowLastColumn="0" w:lastRowFirstColumn="0" w:lastRowLastColumn="0"/>
          <w:trHeight w:val="959"/>
          <w:trPrChange w:id="75" w:author="Amanda Alexander" w:date="2013-04-13T19:32:00Z">
            <w:trPr>
              <w:trHeight w:val="959"/>
            </w:trPr>
          </w:trPrChange>
        </w:trPr>
        <w:tc>
          <w:tcPr>
            <w:cnfStyle w:val="001000000000" w:firstRow="0" w:lastRow="0" w:firstColumn="1" w:lastColumn="0" w:oddVBand="0" w:evenVBand="0" w:oddHBand="0" w:evenHBand="0" w:firstRowFirstColumn="0" w:firstRowLastColumn="0" w:lastRowFirstColumn="0" w:lastRowLastColumn="0"/>
            <w:tcW w:w="6209" w:type="dxa"/>
            <w:gridSpan w:val="2"/>
            <w:tcPrChange w:id="76" w:author="Amanda Alexander" w:date="2013-04-13T19:32:00Z">
              <w:tcPr>
                <w:tcW w:w="6210" w:type="dxa"/>
                <w:gridSpan w:val="2"/>
              </w:tcPr>
            </w:tcPrChange>
          </w:tcPr>
          <w:p w14:paraId="705F9929" w14:textId="77777777" w:rsidR="00F763F9" w:rsidRPr="00583DE2" w:rsidRDefault="00F763F9" w:rsidP="00F763F9">
            <w:pPr>
              <w:cnfStyle w:val="101000000000" w:firstRow="1" w:lastRow="0" w:firstColumn="1" w:lastColumn="0" w:oddVBand="0" w:evenVBand="0" w:oddHBand="0" w:evenHBand="0" w:firstRowFirstColumn="0" w:firstRowLastColumn="0" w:lastRowFirstColumn="0" w:lastRowLastColumn="0"/>
              <w:rPr>
                <w:color w:val="auto"/>
                <w:rPrChange w:id="77" w:author="Amanda Alexander" w:date="2013-04-13T19:31:00Z">
                  <w:rPr>
                    <w:b w:val="0"/>
                    <w:bCs w:val="0"/>
                    <w:color w:val="auto"/>
                  </w:rPr>
                </w:rPrChange>
              </w:rPr>
            </w:pPr>
            <w:r w:rsidRPr="00583DE2">
              <w:t>Factors in Multiple Regression</w:t>
            </w:r>
          </w:p>
        </w:tc>
        <w:tc>
          <w:tcPr>
            <w:tcW w:w="1637" w:type="dxa"/>
            <w:tcPrChange w:id="78" w:author="Amanda Alexander" w:date="2013-04-13T19:32:00Z">
              <w:tcPr>
                <w:tcW w:w="1541" w:type="dxa"/>
                <w:gridSpan w:val="2"/>
              </w:tcPr>
            </w:tcPrChange>
          </w:tcPr>
          <w:p w14:paraId="1E839B87"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79" w:author="Amanda Alexander" w:date="2013-04-13T19:31:00Z">
                  <w:rPr>
                    <w:b w:val="0"/>
                    <w:bCs w:val="0"/>
                    <w:color w:val="auto"/>
                  </w:rPr>
                </w:rPrChange>
              </w:rPr>
            </w:pPr>
            <w:r w:rsidRPr="00583DE2">
              <w:t>R</w:t>
            </w:r>
            <w:r w:rsidRPr="00583DE2">
              <w:rPr>
                <w:vertAlign w:val="superscript"/>
              </w:rPr>
              <w:t>2</w:t>
            </w:r>
            <w:r w:rsidRPr="00583DE2">
              <w:t xml:space="preserve"> value</w:t>
            </w:r>
          </w:p>
        </w:tc>
        <w:tc>
          <w:tcPr>
            <w:tcW w:w="1627" w:type="dxa"/>
            <w:tcPrChange w:id="80" w:author="Amanda Alexander" w:date="2013-04-13T19:32:00Z">
              <w:tcPr>
                <w:tcW w:w="1722" w:type="dxa"/>
                <w:gridSpan w:val="2"/>
              </w:tcPr>
            </w:tcPrChange>
          </w:tcPr>
          <w:p w14:paraId="39F25798" w14:textId="77777777" w:rsidR="00F763F9" w:rsidRPr="00583DE2" w:rsidRDefault="00F763F9" w:rsidP="00F763F9">
            <w:pPr>
              <w:cnfStyle w:val="100000000000" w:firstRow="1" w:lastRow="0" w:firstColumn="0" w:lastColumn="0" w:oddVBand="0" w:evenVBand="0" w:oddHBand="0" w:evenHBand="0" w:firstRowFirstColumn="0" w:firstRowLastColumn="0" w:lastRowFirstColumn="0" w:lastRowLastColumn="0"/>
              <w:rPr>
                <w:color w:val="auto"/>
                <w:rPrChange w:id="81" w:author="Amanda Alexander" w:date="2013-04-13T19:31:00Z">
                  <w:rPr>
                    <w:b w:val="0"/>
                    <w:bCs w:val="0"/>
                    <w:color w:val="auto"/>
                  </w:rPr>
                </w:rPrChange>
              </w:rPr>
            </w:pPr>
            <w:r w:rsidRPr="00583DE2">
              <w:t>p-value</w:t>
            </w:r>
          </w:p>
        </w:tc>
      </w:tr>
      <w:tr w:rsidR="00F763F9" w:rsidRPr="00583DE2" w14:paraId="749A558E" w14:textId="77777777" w:rsidTr="007D4A70">
        <w:trPr>
          <w:cnfStyle w:val="000000100000" w:firstRow="0" w:lastRow="0" w:firstColumn="0" w:lastColumn="0" w:oddVBand="0" w:evenVBand="0" w:oddHBand="1" w:evenHBand="0" w:firstRowFirstColumn="0" w:firstRowLastColumn="0" w:lastRowFirstColumn="0" w:lastRowLastColumn="0"/>
          <w:trHeight w:val="1066"/>
          <w:trPrChange w:id="82"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83" w:author="Amanda Alexander" w:date="2013-04-13T19:32:00Z">
              <w:tcPr>
                <w:tcW w:w="1816" w:type="dxa"/>
              </w:tcPr>
            </w:tcPrChange>
          </w:tcPr>
          <w:p w14:paraId="1364FD41" w14:textId="77777777" w:rsidR="00F763F9" w:rsidRPr="00583DE2" w:rsidRDefault="00F763F9" w:rsidP="00F763F9">
            <w:pPr>
              <w:cnfStyle w:val="001000100000" w:firstRow="0" w:lastRow="0" w:firstColumn="1" w:lastColumn="0" w:oddVBand="0" w:evenVBand="0" w:oddHBand="1" w:evenHBand="0" w:firstRowFirstColumn="0" w:firstRowLastColumn="0" w:lastRowFirstColumn="0" w:lastRowLastColumn="0"/>
              <w:rPr>
                <w:rPrChange w:id="84" w:author="Amanda Alexander" w:date="2013-04-13T19:31:00Z">
                  <w:rPr>
                    <w:b w:val="0"/>
                    <w:bCs w:val="0"/>
                  </w:rPr>
                </w:rPrChange>
              </w:rPr>
            </w:pPr>
            <w:r w:rsidRPr="00583DE2">
              <w:t>RLS</w:t>
            </w:r>
          </w:p>
        </w:tc>
        <w:tc>
          <w:tcPr>
            <w:tcW w:w="4392" w:type="dxa"/>
            <w:tcPrChange w:id="85" w:author="Amanda Alexander" w:date="2013-04-13T19:32:00Z">
              <w:tcPr>
                <w:tcW w:w="4468" w:type="dxa"/>
                <w:gridSpan w:val="2"/>
              </w:tcPr>
            </w:tcPrChange>
          </w:tcPr>
          <w:p w14:paraId="24545DC3"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539DCFB1"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7D4A70">
              <w:rPr>
                <w:b/>
              </w:rPr>
              <w:t>Fitness</w:t>
            </w:r>
          </w:p>
        </w:tc>
        <w:tc>
          <w:tcPr>
            <w:tcW w:w="1637" w:type="dxa"/>
            <w:tcPrChange w:id="86" w:author="Amanda Alexander" w:date="2013-04-13T19:32:00Z">
              <w:tcPr>
                <w:tcW w:w="1561" w:type="dxa"/>
                <w:gridSpan w:val="2"/>
              </w:tcPr>
            </w:tcPrChange>
          </w:tcPr>
          <w:p w14:paraId="68358893"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0.09789</w:t>
            </w:r>
          </w:p>
        </w:tc>
        <w:tc>
          <w:tcPr>
            <w:tcW w:w="1627" w:type="dxa"/>
            <w:tcPrChange w:id="87" w:author="Amanda Alexander" w:date="2013-04-13T19:32:00Z">
              <w:tcPr>
                <w:tcW w:w="1628" w:type="dxa"/>
              </w:tcPr>
            </w:tcPrChange>
          </w:tcPr>
          <w:p w14:paraId="68C54FFC"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7.938 x 10</w:t>
            </w:r>
            <w:r w:rsidRPr="00583DE2">
              <w:rPr>
                <w:b/>
                <w:vertAlign w:val="superscript"/>
              </w:rPr>
              <w:t>-6</w:t>
            </w:r>
          </w:p>
        </w:tc>
      </w:tr>
      <w:tr w:rsidR="00F763F9" w:rsidRPr="00583DE2" w14:paraId="276CA798" w14:textId="77777777" w:rsidTr="007D4A70">
        <w:trPr>
          <w:trHeight w:val="1066"/>
          <w:trPrChange w:id="88"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89" w:author="Amanda Alexander" w:date="2013-04-13T19:32:00Z">
              <w:tcPr>
                <w:tcW w:w="1816" w:type="dxa"/>
              </w:tcPr>
            </w:tcPrChange>
          </w:tcPr>
          <w:p w14:paraId="5FD10EB6" w14:textId="77777777" w:rsidR="00F763F9" w:rsidRPr="00583DE2" w:rsidRDefault="00F763F9" w:rsidP="00F763F9">
            <w:pPr>
              <w:rPr>
                <w:rPrChange w:id="90" w:author="Amanda Alexander" w:date="2013-04-13T19:31:00Z">
                  <w:rPr>
                    <w:b w:val="0"/>
                    <w:bCs w:val="0"/>
                  </w:rPr>
                </w:rPrChange>
              </w:rPr>
            </w:pPr>
            <w:r w:rsidRPr="00583DE2">
              <w:t>Morphological Plasticity</w:t>
            </w:r>
          </w:p>
        </w:tc>
        <w:tc>
          <w:tcPr>
            <w:tcW w:w="4392" w:type="dxa"/>
            <w:tcPrChange w:id="91" w:author="Amanda Alexander" w:date="2013-04-13T19:32:00Z">
              <w:tcPr>
                <w:tcW w:w="4468" w:type="dxa"/>
                <w:gridSpan w:val="2"/>
              </w:tcPr>
            </w:tcPrChange>
          </w:tcPr>
          <w:p w14:paraId="722E4C22"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583DE2">
              <w:rPr>
                <w:b/>
              </w:rPr>
              <w:t>Fitness</w:t>
            </w:r>
          </w:p>
          <w:p w14:paraId="752BA364" w14:textId="77777777" w:rsidR="00F763F9" w:rsidRPr="007D4A70" w:rsidRDefault="00F763F9" w:rsidP="00F763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sidRPr="007D4A70">
              <w:rPr>
                <w:b/>
              </w:rPr>
              <w:t>RLS</w:t>
            </w:r>
          </w:p>
        </w:tc>
        <w:tc>
          <w:tcPr>
            <w:tcW w:w="1637" w:type="dxa"/>
            <w:tcPrChange w:id="92" w:author="Amanda Alexander" w:date="2013-04-13T19:32:00Z">
              <w:tcPr>
                <w:tcW w:w="1561" w:type="dxa"/>
                <w:gridSpan w:val="2"/>
              </w:tcPr>
            </w:tcPrChange>
          </w:tcPr>
          <w:p w14:paraId="26283B06"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rPr>
            </w:pPr>
            <w:r w:rsidRPr="00583DE2">
              <w:rPr>
                <w:b/>
              </w:rPr>
              <w:t>0.243</w:t>
            </w:r>
          </w:p>
        </w:tc>
        <w:tc>
          <w:tcPr>
            <w:tcW w:w="1627" w:type="dxa"/>
            <w:tcPrChange w:id="93" w:author="Amanda Alexander" w:date="2013-04-13T19:32:00Z">
              <w:tcPr>
                <w:tcW w:w="1628" w:type="dxa"/>
              </w:tcPr>
            </w:tcPrChange>
          </w:tcPr>
          <w:p w14:paraId="706D2D38" w14:textId="77777777" w:rsidR="00F763F9" w:rsidRPr="00583DE2" w:rsidRDefault="00F763F9" w:rsidP="00F763F9">
            <w:pPr>
              <w:cnfStyle w:val="000000000000" w:firstRow="0" w:lastRow="0" w:firstColumn="0" w:lastColumn="0" w:oddVBand="0" w:evenVBand="0" w:oddHBand="0" w:evenHBand="0" w:firstRowFirstColumn="0" w:firstRowLastColumn="0" w:lastRowFirstColumn="0" w:lastRowLastColumn="0"/>
              <w:rPr>
                <w:b/>
                <w:vertAlign w:val="superscript"/>
              </w:rPr>
            </w:pPr>
            <w:r w:rsidRPr="00583DE2">
              <w:rPr>
                <w:b/>
              </w:rPr>
              <w:t>1.65 x 10</w:t>
            </w:r>
            <w:r w:rsidRPr="00583DE2">
              <w:rPr>
                <w:b/>
                <w:vertAlign w:val="superscript"/>
              </w:rPr>
              <w:t>-14</w:t>
            </w:r>
          </w:p>
        </w:tc>
      </w:tr>
      <w:tr w:rsidR="00F763F9" w:rsidRPr="00583DE2" w14:paraId="1EB13BA5" w14:textId="77777777" w:rsidTr="007D4A70">
        <w:trPr>
          <w:cnfStyle w:val="000000100000" w:firstRow="0" w:lastRow="0" w:firstColumn="0" w:lastColumn="0" w:oddVBand="0" w:evenVBand="0" w:oddHBand="1" w:evenHBand="0" w:firstRowFirstColumn="0" w:firstRowLastColumn="0" w:lastRowFirstColumn="0" w:lastRowLastColumn="0"/>
          <w:trHeight w:val="1066"/>
          <w:trPrChange w:id="94" w:author="Amanda Alexander" w:date="2013-04-13T19:32:00Z">
            <w:trPr>
              <w:trHeight w:val="1066"/>
            </w:trPr>
          </w:trPrChange>
        </w:trPr>
        <w:tc>
          <w:tcPr>
            <w:cnfStyle w:val="001000000000" w:firstRow="0" w:lastRow="0" w:firstColumn="1" w:lastColumn="0" w:oddVBand="0" w:evenVBand="0" w:oddHBand="0" w:evenHBand="0" w:firstRowFirstColumn="0" w:firstRowLastColumn="0" w:lastRowFirstColumn="0" w:lastRowLastColumn="0"/>
            <w:tcW w:w="1817" w:type="dxa"/>
            <w:tcPrChange w:id="95" w:author="Amanda Alexander" w:date="2013-04-13T19:32:00Z">
              <w:tcPr>
                <w:tcW w:w="1816" w:type="dxa"/>
              </w:tcPr>
            </w:tcPrChange>
          </w:tcPr>
          <w:p w14:paraId="0E663B94" w14:textId="77777777" w:rsidR="00F763F9" w:rsidRPr="00583DE2" w:rsidRDefault="00F763F9" w:rsidP="00F763F9">
            <w:pPr>
              <w:cnfStyle w:val="001000100000" w:firstRow="0" w:lastRow="0" w:firstColumn="1" w:lastColumn="0" w:oddVBand="0" w:evenVBand="0" w:oddHBand="1" w:evenHBand="0" w:firstRowFirstColumn="0" w:firstRowLastColumn="0" w:lastRowFirstColumn="0" w:lastRowLastColumn="0"/>
              <w:rPr>
                <w:rPrChange w:id="96" w:author="Amanda Alexander" w:date="2013-04-13T19:31:00Z">
                  <w:rPr>
                    <w:b w:val="0"/>
                    <w:bCs w:val="0"/>
                  </w:rPr>
                </w:rPrChange>
              </w:rPr>
            </w:pPr>
            <w:r w:rsidRPr="00583DE2">
              <w:t>Fitness</w:t>
            </w:r>
          </w:p>
        </w:tc>
        <w:tc>
          <w:tcPr>
            <w:tcW w:w="4392" w:type="dxa"/>
            <w:tcPrChange w:id="97" w:author="Amanda Alexander" w:date="2013-04-13T19:32:00Z">
              <w:tcPr>
                <w:tcW w:w="4468" w:type="dxa"/>
                <w:gridSpan w:val="2"/>
              </w:tcPr>
            </w:tcPrChange>
          </w:tcPr>
          <w:p w14:paraId="0308499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583DE2">
              <w:rPr>
                <w:b/>
              </w:rPr>
              <w:t>Morphological Plasticity</w:t>
            </w:r>
          </w:p>
          <w:p w14:paraId="6FFB57B4" w14:textId="77777777" w:rsidR="00F763F9" w:rsidRPr="007D4A70" w:rsidRDefault="00F763F9" w:rsidP="00F763F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rPr>
            </w:pPr>
            <w:r w:rsidRPr="007D4A70">
              <w:rPr>
                <w:b/>
              </w:rPr>
              <w:t>RLS</w:t>
            </w:r>
          </w:p>
        </w:tc>
        <w:tc>
          <w:tcPr>
            <w:tcW w:w="1637" w:type="dxa"/>
            <w:tcPrChange w:id="98" w:author="Amanda Alexander" w:date="2013-04-13T19:32:00Z">
              <w:tcPr>
                <w:tcW w:w="1561" w:type="dxa"/>
                <w:gridSpan w:val="2"/>
              </w:tcPr>
            </w:tcPrChange>
          </w:tcPr>
          <w:p w14:paraId="1860834A"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rPr>
            </w:pPr>
            <w:r w:rsidRPr="00583DE2">
              <w:rPr>
                <w:b/>
              </w:rPr>
              <w:t>0.2227</w:t>
            </w:r>
          </w:p>
        </w:tc>
        <w:tc>
          <w:tcPr>
            <w:tcW w:w="1627" w:type="dxa"/>
            <w:tcPrChange w:id="99" w:author="Amanda Alexander" w:date="2013-04-13T19:32:00Z">
              <w:tcPr>
                <w:tcW w:w="1628" w:type="dxa"/>
              </w:tcPr>
            </w:tcPrChange>
          </w:tcPr>
          <w:p w14:paraId="499971D8" w14:textId="77777777" w:rsidR="00F763F9" w:rsidRPr="00583DE2" w:rsidRDefault="00F763F9" w:rsidP="00F763F9">
            <w:pPr>
              <w:cnfStyle w:val="000000100000" w:firstRow="0" w:lastRow="0" w:firstColumn="0" w:lastColumn="0" w:oddVBand="0" w:evenVBand="0" w:oddHBand="1" w:evenHBand="0" w:firstRowFirstColumn="0" w:firstRowLastColumn="0" w:lastRowFirstColumn="0" w:lastRowLastColumn="0"/>
              <w:rPr>
                <w:b/>
                <w:vertAlign w:val="superscript"/>
              </w:rPr>
            </w:pPr>
            <w:r w:rsidRPr="00583DE2">
              <w:rPr>
                <w:b/>
              </w:rPr>
              <w:t>3.366 x 10</w:t>
            </w:r>
            <w:r w:rsidRPr="00583DE2">
              <w:rPr>
                <w:b/>
                <w:vertAlign w:val="superscript"/>
              </w:rPr>
              <w:t>-13</w:t>
            </w:r>
          </w:p>
        </w:tc>
      </w:tr>
    </w:tbl>
    <w:p w14:paraId="16525A51" w14:textId="77777777" w:rsidR="00F763F9" w:rsidRDefault="00F763F9" w:rsidP="00F763F9"/>
    <w:p w14:paraId="11C46B03" w14:textId="77777777" w:rsidR="00F763F9" w:rsidRDefault="00F763F9" w:rsidP="00F763F9">
      <w:r>
        <w:t>Evolutionary distance = Ka</w:t>
      </w:r>
    </w:p>
    <w:p w14:paraId="374A0E8F" w14:textId="77777777" w:rsidR="00F763F9" w:rsidRDefault="00F763F9" w:rsidP="00F763F9">
      <w:r>
        <w:t>Protein Interactions = pDegree</w:t>
      </w:r>
    </w:p>
    <w:p w14:paraId="2F1D4DD4" w14:textId="77777777" w:rsidR="00F763F9" w:rsidRDefault="00F763F9" w:rsidP="00F763F9">
      <w:r>
        <w:t>Genetic Interactions = gDegree</w:t>
      </w:r>
    </w:p>
    <w:p w14:paraId="123F9B9B" w14:textId="77777777" w:rsidR="00F763F9" w:rsidRDefault="00F763F9" w:rsidP="00F763F9">
      <w:r>
        <w:t>Morphological Plasticity = scmdstddev</w:t>
      </w:r>
    </w:p>
    <w:p w14:paraId="2D4137C4" w14:textId="77777777" w:rsidR="00F763F9" w:rsidRDefault="00F763F9" w:rsidP="00F763F9">
      <w:r>
        <w:t>Fitness = YPE</w:t>
      </w:r>
    </w:p>
    <w:p w14:paraId="0D22675F" w14:textId="77777777" w:rsidR="00665344" w:rsidRDefault="00665344" w:rsidP="00F763F9"/>
    <w:p w14:paraId="7BE46506" w14:textId="33C36BD8" w:rsidR="00665344" w:rsidDel="00A37007" w:rsidRDefault="007C5E6B" w:rsidP="00F763F9">
      <w:pPr>
        <w:rPr>
          <w:del w:id="100" w:author="Amanda Alexander" w:date="2013-04-11T20:59:00Z"/>
        </w:rPr>
      </w:pPr>
      <w:del w:id="101" w:author="Amanda Alexander" w:date="2013-04-11T20:59:00Z">
        <w:r w:rsidDel="00A37007">
          <w:delText>Alternative Hypothesis:</w:delText>
        </w:r>
      </w:del>
    </w:p>
    <w:p w14:paraId="091989AD" w14:textId="08DDE540" w:rsidR="007C5E6B" w:rsidDel="00A37007" w:rsidRDefault="00D60A0B" w:rsidP="00F763F9">
      <w:pPr>
        <w:rPr>
          <w:del w:id="102" w:author="Amanda Alexander" w:date="2013-04-11T20:59:00Z"/>
        </w:rPr>
      </w:pPr>
      <w:bookmarkStart w:id="103" w:name="OLE_LINK1"/>
      <w:del w:id="104" w:author="Amanda Alexander" w:date="2013-04-11T20:59:00Z">
        <w:r>
          <w:rPr>
            <w:noProof/>
          </w:rPr>
          <mc:AlternateContent>
            <mc:Choice Requires="wpg">
              <w:drawing>
                <wp:inline distT="0" distB="0" distL="0" distR="0" wp14:anchorId="23F74817" wp14:editId="2AE0B073">
                  <wp:extent cx="3594735" cy="2694940"/>
                  <wp:effectExtent l="0" t="0" r="37465" b="22860"/>
                  <wp:docPr id="6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94735" cy="2694940"/>
                            <a:chOff x="0" y="1"/>
                            <a:chExt cx="10793988" cy="6781802"/>
                          </a:xfrm>
                        </wpg:grpSpPr>
                        <wpg:grpSp>
                          <wpg:cNvPr id="63" name="Group 63"/>
                          <wpg:cNvGrpSpPr/>
                          <wpg:grpSpPr>
                            <a:xfrm>
                              <a:off x="0" y="1"/>
                              <a:ext cx="10793988" cy="6781802"/>
                              <a:chOff x="0" y="0"/>
                              <a:chExt cx="6767874" cy="3622675"/>
                            </a:xfrm>
                          </wpg:grpSpPr>
                          <wps:wsp>
                            <wps:cNvPr id="64" name="Text Box 35"/>
                            <wps:cNvSpPr txBox="1">
                              <a:spLocks noChangeArrowheads="1"/>
                            </wps:cNvSpPr>
                            <wps:spPr bwMode="auto">
                              <a:xfrm>
                                <a:off x="2590800" y="2819400"/>
                                <a:ext cx="1648178" cy="803275"/>
                              </a:xfrm>
                              <a:prstGeom prst="rect">
                                <a:avLst/>
                              </a:prstGeom>
                              <a:solidFill>
                                <a:srgbClr val="FFFFFF"/>
                              </a:solidFill>
                              <a:ln w="6350">
                                <a:solidFill>
                                  <a:srgbClr val="000000"/>
                                </a:solidFill>
                                <a:miter lim="800000"/>
                                <a:headEnd/>
                                <a:tailEnd/>
                              </a:ln>
                            </wps:spPr>
                            <wps:txbx>
                              <w:txbxContent>
                                <w:p w14:paraId="0E7D1A92"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Fitness (YPE)</w:t>
                                  </w:r>
                                </w:p>
                              </w:txbxContent>
                            </wps:txbx>
                            <wps:bodyPr vert="horz" wrap="square" lIns="91440" tIns="45720" rIns="91440" bIns="45720" numCol="1" anchor="ctr" anchorCtr="0" compatLnSpc="1">
                              <a:prstTxWarp prst="textNoShape">
                                <a:avLst/>
                              </a:prstTxWarp>
                            </wps:bodyPr>
                          </wps:wsp>
                          <wps:wsp>
                            <wps:cNvPr id="65" name="Text Box 31"/>
                            <wps:cNvSpPr txBox="1">
                              <a:spLocks noChangeArrowheads="1"/>
                            </wps:cNvSpPr>
                            <wps:spPr bwMode="auto">
                              <a:xfrm>
                                <a:off x="2590800" y="1676400"/>
                                <a:ext cx="1648178" cy="803275"/>
                              </a:xfrm>
                              <a:prstGeom prst="rect">
                                <a:avLst/>
                              </a:prstGeom>
                              <a:solidFill>
                                <a:srgbClr val="FFFFFF"/>
                              </a:solidFill>
                              <a:ln w="6350">
                                <a:solidFill>
                                  <a:srgbClr val="000000"/>
                                </a:solidFill>
                                <a:miter lim="800000"/>
                                <a:headEnd/>
                                <a:tailEnd/>
                              </a:ln>
                            </wps:spPr>
                            <wps:txbx>
                              <w:txbxContent>
                                <w:p w14:paraId="70710131"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Replicative Lifespan</w:t>
                                  </w:r>
                                </w:p>
                              </w:txbxContent>
                            </wps:txbx>
                            <wps:bodyPr vert="horz" wrap="square" lIns="91440" tIns="45720" rIns="91440" bIns="45720" numCol="1" anchor="ctr" anchorCtr="0" compatLnSpc="1">
                              <a:prstTxWarp prst="textNoShape">
                                <a:avLst/>
                              </a:prstTxWarp>
                            </wps:bodyPr>
                          </wps:wsp>
                          <wps:wsp>
                            <wps:cNvPr id="66" name="Text Box 32"/>
                            <wps:cNvSpPr txBox="1">
                              <a:spLocks noChangeArrowheads="1"/>
                            </wps:cNvSpPr>
                            <wps:spPr bwMode="auto">
                              <a:xfrm>
                                <a:off x="0" y="0"/>
                                <a:ext cx="1648178" cy="803275"/>
                              </a:xfrm>
                              <a:prstGeom prst="rect">
                                <a:avLst/>
                              </a:prstGeom>
                              <a:solidFill>
                                <a:srgbClr val="FFFFFF"/>
                              </a:solidFill>
                              <a:ln w="6350">
                                <a:solidFill>
                                  <a:srgbClr val="000000"/>
                                </a:solidFill>
                                <a:miter lim="800000"/>
                                <a:headEnd/>
                                <a:tailEnd/>
                              </a:ln>
                            </wps:spPr>
                            <wps:txbx>
                              <w:txbxContent>
                                <w:p w14:paraId="3A47B0CF"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Protein Interactions</w:t>
                                  </w:r>
                                </w:p>
                              </w:txbxContent>
                            </wps:txbx>
                            <wps:bodyPr vert="horz" wrap="square" lIns="91440" tIns="45720" rIns="91440" bIns="45720" numCol="1" anchor="ctr" anchorCtr="0" compatLnSpc="1">
                              <a:prstTxWarp prst="textNoShape">
                                <a:avLst/>
                              </a:prstTxWarp>
                            </wps:bodyPr>
                          </wps:wsp>
                          <wps:wsp>
                            <wps:cNvPr id="67" name="Text Box 33"/>
                            <wps:cNvSpPr txBox="1">
                              <a:spLocks noChangeArrowheads="1"/>
                            </wps:cNvSpPr>
                            <wps:spPr bwMode="auto">
                              <a:xfrm>
                                <a:off x="2590799" y="0"/>
                                <a:ext cx="1648178" cy="803275"/>
                              </a:xfrm>
                              <a:prstGeom prst="rect">
                                <a:avLst/>
                              </a:prstGeom>
                              <a:solidFill>
                                <a:srgbClr val="FFFFFF"/>
                              </a:solidFill>
                              <a:ln w="6350">
                                <a:solidFill>
                                  <a:srgbClr val="000000"/>
                                </a:solidFill>
                                <a:miter lim="800000"/>
                                <a:headEnd/>
                                <a:tailEnd/>
                              </a:ln>
                            </wps:spPr>
                            <wps:txbx>
                              <w:txbxContent>
                                <w:p w14:paraId="6B56C05A"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Genetic Interactions</w:t>
                                  </w:r>
                                </w:p>
                              </w:txbxContent>
                            </wps:txbx>
                            <wps:bodyPr vert="horz" wrap="square" lIns="91440" tIns="45720" rIns="91440" bIns="45720" numCol="1" anchor="ctr" anchorCtr="0" compatLnSpc="1">
                              <a:prstTxWarp prst="textNoShape">
                                <a:avLst/>
                              </a:prstTxWarp>
                            </wps:bodyPr>
                          </wps:wsp>
                          <wps:wsp>
                            <wps:cNvPr id="68" name="Text Box 34"/>
                            <wps:cNvSpPr txBox="1">
                              <a:spLocks noChangeArrowheads="1"/>
                            </wps:cNvSpPr>
                            <wps:spPr bwMode="auto">
                              <a:xfrm>
                                <a:off x="0" y="1638300"/>
                                <a:ext cx="1648178" cy="803275"/>
                              </a:xfrm>
                              <a:prstGeom prst="rect">
                                <a:avLst/>
                              </a:prstGeom>
                              <a:solidFill>
                                <a:srgbClr val="FFFFFF"/>
                              </a:solidFill>
                              <a:ln w="6350">
                                <a:solidFill>
                                  <a:srgbClr val="000000"/>
                                </a:solidFill>
                                <a:miter lim="800000"/>
                                <a:headEnd/>
                                <a:tailEnd/>
                              </a:ln>
                            </wps:spPr>
                            <wps:txbx>
                              <w:txbxContent>
                                <w:p w14:paraId="7A1E1DA6"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Evolutionary Distance</w:t>
                                  </w:r>
                                </w:p>
                              </w:txbxContent>
                            </wps:txbx>
                            <wps:bodyPr vert="horz" wrap="square" lIns="91440" tIns="45720" rIns="91440" bIns="45720" numCol="1" anchor="ctr" anchorCtr="0" compatLnSpc="1">
                              <a:prstTxWarp prst="textNoShape">
                                <a:avLst/>
                              </a:prstTxWarp>
                            </wps:bodyPr>
                          </wps:wsp>
                          <wps:wsp>
                            <wps:cNvPr id="69" name="Text Box 36"/>
                            <wps:cNvSpPr txBox="1">
                              <a:spLocks noChangeArrowheads="1"/>
                            </wps:cNvSpPr>
                            <wps:spPr bwMode="auto">
                              <a:xfrm>
                                <a:off x="4953000" y="1600200"/>
                                <a:ext cx="1814874" cy="803275"/>
                              </a:xfrm>
                              <a:prstGeom prst="rect">
                                <a:avLst/>
                              </a:prstGeom>
                              <a:solidFill>
                                <a:srgbClr val="FFFFFF"/>
                              </a:solidFill>
                              <a:ln w="6350">
                                <a:solidFill>
                                  <a:srgbClr val="000000"/>
                                </a:solidFill>
                                <a:miter lim="800000"/>
                                <a:headEnd/>
                                <a:tailEnd/>
                              </a:ln>
                            </wps:spPr>
                            <wps:txbx>
                              <w:txbxContent>
                                <w:p w14:paraId="70646B4D"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Morphological Plasticity</w:t>
                                  </w:r>
                                </w:p>
                              </w:txbxContent>
                            </wps:txbx>
                            <wps:bodyPr vert="horz" wrap="square" lIns="91440" tIns="45720" rIns="91440" bIns="45720" numCol="1" anchor="ctr" anchorCtr="0" compatLnSpc="1">
                              <a:prstTxWarp prst="textNoShape">
                                <a:avLst/>
                              </a:prstTxWarp>
                            </wps:bodyPr>
                          </wps:wsp>
                          <wps:wsp>
                            <wps:cNvPr id="70" name="Straight Connector 70"/>
                            <wps:cNvCnPr/>
                            <wps:spPr>
                              <a:xfrm>
                                <a:off x="824089" y="803275"/>
                                <a:ext cx="0" cy="835026"/>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3414889" y="803275"/>
                                <a:ext cx="0" cy="873125"/>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824089" y="803275"/>
                                <a:ext cx="2590800" cy="873125"/>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824089" y="803275"/>
                                <a:ext cx="2590800" cy="835026"/>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1648178" y="2039938"/>
                                <a:ext cx="942622" cy="38099"/>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V="1">
                                <a:off x="4238978" y="2001838"/>
                                <a:ext cx="714022" cy="76200"/>
                              </a:xfrm>
                              <a:prstGeom prst="line">
                                <a:avLst/>
                              </a:prstGeom>
                              <a:ln w="28575" cmpd="sng">
                                <a:solidFill>
                                  <a:srgbClr val="4F81BD"/>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824089" y="2441575"/>
                                <a:ext cx="1766711" cy="779463"/>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V="1">
                                <a:off x="4238978" y="2403475"/>
                                <a:ext cx="1621460" cy="817562"/>
                              </a:xfrm>
                              <a:prstGeom prst="line">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78" name="Straight Arrow Connector 78"/>
                          <wps:cNvCnPr/>
                          <wps:spPr>
                            <a:xfrm>
                              <a:off x="5446359" y="4642056"/>
                              <a:ext cx="0" cy="635979"/>
                            </a:xfrm>
                            <a:prstGeom prst="straightConnector1">
                              <a:avLst/>
                            </a:prstGeom>
                            <a:ln w="28575" cmpd="sng">
                              <a:headEnd type="triangle"/>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53" o:spid="_x0000_s1026" style="width:283.05pt;height:212.2pt;mso-position-horizontal-relative:char;mso-position-vertical-relative:line" coordorigin=",1" coordsize="10793988,67818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">
                  <v:group id="Group 63" o:spid="_x0000_s1027" style="position:absolute;top:1;width:10793988;height:6781802" coordsize="6767874,36226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type id="_x0000_t202" coordsize="21600,21600" o:spt="202" path="m0,0l0,21600,21600,21600,21600,0xe">
                      <v:stroke joinstyle="miter"/>
                      <v:path gradientshapeok="t" o:connecttype="rect"/>
                    </v:shapetype>
                    <v:shape id="Text Box 35" o:spid="_x0000_s1028" type="#_x0000_t202" style="position:absolute;left:2590800;top:28194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sfrwwAA&#10;ANsAAAAPAAAAZHJzL2Rvd25yZXYueG1sRI/RagIxFETfhf5DuIW+aVZbRFajiCC0D8Ia/YDr5rpZ&#10;3Nwsm6irX98UCj4OM3OGWax614gbdaH2rGA8ykAQl97UXCk4HrbDGYgQkQ02nknBgwKslm+DBebG&#10;33lPNx0rkSAcclRgY2xzKUNpyWEY+ZY4eWffOYxJdpU0Hd4T3DVykmVT6bDmtGCxpY2l8qKvTsG1&#10;LQ7rz92PtsXj+Iyzk66LrVbq471fz0FE6uMr/N/+NgqmX/D3Jf0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IsfrwwAAANsAAAAPAAAAAAAAAAAAAAAAAJcCAABkcnMvZG93&#10;bnJldi54bWxQSwUGAAAAAAQABAD1AAAAhwMAAAAA&#10;" strokeweight=".5pt">
                      <v:textbox>
                        <w:txbxContent>
                          <w:p w14:paraId="0E7D1A92"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Fitness (YPE)</w:t>
                            </w:r>
                          </w:p>
                        </w:txbxContent>
                      </v:textbox>
                    </v:shape>
                    <v:shape id="Text Box 31" o:spid="_x0000_s1029" type="#_x0000_t202" style="position:absolute;left:2590800;top:16764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mJwwwAA&#10;ANsAAAAPAAAAZHJzL2Rvd25yZXYueG1sRI/RagIxFETfhf5DuIW+aVZLRVajiCC0D8Ia/YDr5rpZ&#10;3Nwsm6irX98UCj4OM3OGWax614gbdaH2rGA8ykAQl97UXCk4HrbDGYgQkQ02nknBgwKslm+DBebG&#10;33lPNx0rkSAcclRgY2xzKUNpyWEY+ZY4eWffOYxJdpU0Hd4T3DVykmVT6bDmtGCxpY2l8qKvTsG1&#10;LQ7rz92PtsXj+Iyzk66LrVbq471fz0FE6uMr/N/+NgqmX/D3Jf0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bmJwwwAAANsAAAAPAAAAAAAAAAAAAAAAAJcCAABkcnMvZG93&#10;bnJldi54bWxQSwUGAAAAAAQABAD1AAAAhwMAAAAA&#10;" strokeweight=".5pt">
                      <v:textbox>
                        <w:txbxContent>
                          <w:p w14:paraId="70710131"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Replicative Lifespan</w:t>
                            </w:r>
                          </w:p>
                        </w:txbxContent>
                      </v:textbox>
                    </v:shape>
                    <v:shape id="Text Box 32" o:spid="_x0000_s1030" type="#_x0000_t202" style="position:absolute;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PwHwwAA&#10;ANsAAAAPAAAAZHJzL2Rvd25yZXYueG1sRI9Ra8IwFIXfhf2HcAd703QOilSjyEBwD4Ma+wOuzV1T&#10;1tyUJmr11xthsMfDOec7nNVmdJ240BBazwreZxkI4tqblhsF1XE3XYAIEdlg55kU3CjAZv0yWWFh&#10;/JUPdNGxEQnCoUAFNsa+kDLUlhyGme+Jk/fjB4cxyaGRZsBrgrtOzrMslw5bTgsWe/q0VP/qs1Nw&#10;7svj9uP7S9vyVt3j4qTbcqeVensdt0sQkcb4H/5r742CPIfnl/QD5P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vPwHwwAAANsAAAAPAAAAAAAAAAAAAAAAAJcCAABkcnMvZG93&#10;bnJldi54bWxQSwUGAAAAAAQABAD1AAAAhwMAAAAA&#10;" strokeweight=".5pt">
                      <v:textbox>
                        <w:txbxContent>
                          <w:p w14:paraId="3A47B0CF"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Protein Interactions</w:t>
                            </w:r>
                          </w:p>
                        </w:txbxContent>
                      </v:textbox>
                    </v:shape>
                    <v:shape id="Text Box 33" o:spid="_x0000_s1031" type="#_x0000_t202" style="position:absolute;left:2590799;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FmcwwAA&#10;ANsAAAAPAAAAZHJzL2Rvd25yZXYueG1sRI/RagIxFETfhf5DuIW+aVYLVlajiCC0D8I2+gHXzXWz&#10;uLlZNlFXv94IhT4OM3OGWax614grdaH2rGA8ykAQl97UXCk47LfDGYgQkQ02nknBnQKslm+DBebG&#10;3/iXrjpWIkE45KjAxtjmUobSksMw8i1x8k6+cxiT7CppOrwluGvkJMum0mHNacFiSxtL5VlfnIJL&#10;W+zXn7sfbYv74RFnR10XW63Ux3u/noOI1Mf/8F/72yiYfsHrS/oBcvk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8FmcwwAAANsAAAAPAAAAAAAAAAAAAAAAAJcCAABkcnMvZG93&#10;bnJldi54bWxQSwUGAAAAAAQABAD1AAAAhwMAAAAA&#10;" strokeweight=".5pt">
                      <v:textbox>
                        <w:txbxContent>
                          <w:p w14:paraId="6B56C05A"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Genetic Interactions</w:t>
                            </w:r>
                          </w:p>
                        </w:txbxContent>
                      </v:textbox>
                    </v:shape>
                    <v:shape id="Text Box 34" o:spid="_x0000_s1032" type="#_x0000_t202" style="position:absolute;top:1638300;width:1648178;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83uwAAA&#10;ANsAAAAPAAAAZHJzL2Rvd25yZXYueG1sRE/NisIwEL4LvkMYYW+a6oJI1yiyIOhhocY+wNjMNmWb&#10;SWmi1n16cxA8fnz/6+3gWnGjPjSeFcxnGQjiypuGawXleT9dgQgR2WDrmRQ8KMB2Mx6tMTf+zie6&#10;6ViLFMIhRwU2xi6XMlSWHIaZ74gT9+t7hzHBvpamx3sKd61cZNlSOmw4NVjs6NtS9aevTsG1K867&#10;z5+jtsWj/I+ri26KvVbqYzLsvkBEGuJb/HIfjIJlGpu+pB8gN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b83uwAAAANsAAAAPAAAAAAAAAAAAAAAAAJcCAABkcnMvZG93bnJl&#10;di54bWxQSwUGAAAAAAQABAD1AAAAhAMAAAAA&#10;" strokeweight=".5pt">
                      <v:textbox>
                        <w:txbxContent>
                          <w:p w14:paraId="7A1E1DA6"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Evolutionary Distance</w:t>
                            </w:r>
                          </w:p>
                        </w:txbxContent>
                      </v:textbox>
                    </v:shape>
                    <v:shape id="Text Box 36" o:spid="_x0000_s1033" type="#_x0000_t202" style="position:absolute;left:4953000;top:1600200;width:1814874;height:803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2h1xAAA&#10;ANsAAAAPAAAAZHJzL2Rvd25yZXYueG1sRI/BasMwEETvgfyD2EJvidwWQuJGMSYQaA8BV84HbK2t&#10;ZWqtjKUkTr8+KhR6HGbmDbMtJteLC42h86zgaZmBIG686bhVcKoPizWIEJEN9p5JwY0CFLv5bIu5&#10;8Vf+oIuOrUgQDjkqsDEOuZShseQwLP1AnLwvPzqMSY6tNCNeE9z18jnLVtJhx2nB4kB7S823PjsF&#10;56Gqy5fju7bV7fQT15+6qw5aqceHqXwFEWmK/+G/9ptRsNrA75f0A+Tu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NodcQAAADbAAAADwAAAAAAAAAAAAAAAACXAgAAZHJzL2Rv&#10;d25yZXYueG1sUEsFBgAAAAAEAAQA9QAAAIgDAAAAAA==&#10;" strokeweight=".5pt">
                      <v:textbox>
                        <w:txbxContent>
                          <w:p w14:paraId="70646B4D" w14:textId="77777777" w:rsidR="007D4A70" w:rsidRPr="00FC6821" w:rsidRDefault="007D4A70" w:rsidP="00707E7F">
                            <w:pPr>
                              <w:pStyle w:val="NormalWeb"/>
                              <w:spacing w:before="0" w:beforeAutospacing="0" w:after="200" w:afterAutospacing="0"/>
                              <w:jc w:val="center"/>
                              <w:textAlignment w:val="baseline"/>
                            </w:pPr>
                            <w:r w:rsidRPr="00707E7F">
                              <w:rPr>
                                <w:rFonts w:ascii="Calibri" w:eastAsia="SimSun" w:hAnsi="Calibri" w:cs="Arial"/>
                                <w:bCs/>
                                <w:color w:val="000000" w:themeColor="text1"/>
                                <w:kern w:val="24"/>
                                <w:position w:val="1"/>
                              </w:rPr>
                              <w:t>Morphological Plasticity</w:t>
                            </w:r>
                          </w:p>
                        </w:txbxContent>
                      </v:textbox>
                    </v:shape>
                    <v:line id="Straight Connector 70" o:spid="_x0000_s1034" style="position:absolute;visibility:visible;mso-wrap-style:square" from="824089,803275" to="824089,1638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7hgcEAAADbAAAADwAAAGRycy9kb3ducmV2LnhtbERPz2vCMBS+D/wfwhO8DE310ElnWkQ2&#10;8TAYuuH5rXlLy5qXksS2/vfLYbDjx/d7V022EwP50DpWsF5lIIhrp1s2Cj4/XpdbECEia+wck4I7&#10;BajK2cMOC+1GPtNwiUakEA4FKmhi7AspQ92QxbByPXHivp23GBP0RmqPYwq3ndxkWS4ttpwaGuzp&#10;0FD9c7lZBd5cv9ptd3zJz358NHId3of8TanFfNo/g4g0xX/xn/ukFTyl9elL+gG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5HuGBwQAAANsAAAAPAAAAAAAAAAAAAAAA&#10;AKECAABkcnMvZG93bnJldi54bWxQSwUGAAAAAAQABAD5AAAAjwMAAAAA&#10;" strokecolor="#4579b8 [3044]" strokeweight="2.25pt">
                      <v:stroke startarrow="block" endarrow="block"/>
                    </v:line>
                    <v:line id="Straight Connector 71" o:spid="_x0000_s1035" style="position:absolute;visibility:visible;mso-wrap-style:square" from="3414889,803275" to="3414889,167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lJEGsQAAADbAAAADwAAAGRycy9kb3ducmV2LnhtbESPzWrDMBCE74W+g9hCL6WR3YMb3Cih&#10;hKT0EAj5IeettZVNrZWRFNt5+ygQ6HGYmW+Y2WK0rejJh8axgnySgSCunG7YKDge1q9TECEia2wd&#10;k4ILBVjMHx9mWGo38I76fTQiQTiUqKCOsSulDFVNFsPEdcTJ+3XeYkzSG6k9DgluW/mWZYW02HBa&#10;qLGjZU3V3/5sFXhz+mmm7deq2Pnhxcg8bPtio9Tz0/j5ASLSGP/D9/a3VvCew+1L+gF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UkQaxAAAANsAAAAPAAAAAAAAAAAA&#10;AAAAAKECAABkcnMvZG93bnJldi54bWxQSwUGAAAAAAQABAD5AAAAkgMAAAAA&#10;" strokecolor="#4579b8 [3044]" strokeweight="2.25pt">
                      <v:stroke startarrow="block" endarrow="block"/>
                    </v:line>
                    <v:line id="Straight Connector 72" o:spid="_x0000_s1036" style="position:absolute;visibility:visible;mso-wrap-style:square" from="824089,803275" to="3414889,1676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DabcQAAADbAAAADwAAAGRycy9kb3ducmV2LnhtbESPT2sCMRTE7wW/Q3hCL0WzetjKahSR&#10;VnooFP/g+bl5Zhc3L0sSd7ffvikUehxm5jfMajPYRnTkQ+1YwWyagSAuna7ZKDif3icLECEia2wc&#10;k4JvCrBZj55WWGjX84G6YzQiQTgUqKCKsS2kDGVFFsPUtcTJuzlvMSbpjdQe+wS3jZxnWS4t1pwW&#10;KmxpV1F5Pz6sAm8u13rR7N/yg+9fjJyFry7/VOp5PGyXICIN8T/81/7QCl7n8Psl/QC5/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gNptxAAAANsAAAAPAAAAAAAAAAAA&#10;AAAAAKECAABkcnMvZG93bnJldi54bWxQSwUGAAAAAAQABAD5AAAAkgMAAAAA&#10;" strokecolor="#4579b8 [3044]" strokeweight="2.25pt">
                      <v:stroke startarrow="block" endarrow="block"/>
                    </v:line>
                    <v:line id="Straight Connector 73" o:spid="_x0000_s1037" style="position:absolute;flip:y;visibility:visible;mso-wrap-style:square" from="824089,803275" to="3414889,16383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L3x3sQAAADbAAAADwAAAGRycy9kb3ducmV2LnhtbESPzWrCQBSF94LvMFyhuzpJSrRER1Gp&#10;tLYrbbu/ZK5JNHMnzYwxffuOUHB5OD8fZ77sTS06al1lWUE8jkAQ51ZXXCj4+tw+PoNwHlljbZkU&#10;/JKD5WI4mGOm7ZX31B18IcIIuwwVlN43mZQuL8mgG9uGOHhH2xr0QbaF1C1ew7ipZRJFE2mw4kAo&#10;saFNSfn5cDGBu8Pv9fup+Tl9TNLXtC+S+KU2Sj2M+tUMhKfe38P/7TetYPoEty/hB8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vfHexAAAANsAAAAPAAAAAAAAAAAA&#10;AAAAAKECAABkcnMvZG93bnJldi54bWxQSwUGAAAAAAQABAD5AAAAkgMAAAAA&#10;" strokecolor="#4579b8 [3044]" strokeweight="2.25pt">
                      <v:stroke startarrow="block" endarrow="block"/>
                    </v:line>
                    <v:line id="Straight Connector 74" o:spid="_x0000_s1038" style="position:absolute;visibility:visible;mso-wrap-style:square" from="1648178,2039938" to="2590800,20780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XngsUAAADbAAAADwAAAGRycy9kb3ducmV2LnhtbESPzWrDMBCE74W8g9hALyWRU4IT3Cih&#10;lLbkECj5IeettZVNrZWRVNt5+yhQyHGYmW+Y1WawjejIh9qxgtk0A0FcOl2zUXA6fkyWIEJE1tg4&#10;JgUXCrBZjx5WWGjX8566QzQiQTgUqKCKsS2kDGVFFsPUtcTJ+3HeYkzSG6k99gluG/mcZbm0WHNa&#10;qLClt4rK38OfVeDN+bteNp/v+d73T0bOwleX75R6HA+vLyAiDfEe/m9vtYLFHG5f0g+Q6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iXngsUAAADbAAAADwAAAAAAAAAA&#10;AAAAAAChAgAAZHJzL2Rvd25yZXYueG1sUEsFBgAAAAAEAAQA+QAAAJMDAAAAAA==&#10;" strokecolor="#4579b8 [3044]" strokeweight="2.25pt">
                      <v:stroke startarrow="block" endarrow="block"/>
                    </v:line>
                    <v:line id="Straight Connector 75" o:spid="_x0000_s1039" style="position:absolute;flip:y;visibility:visible;mso-wrap-style:square" from="4238978,2001838" to="4953000,2078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m88UAAADbAAAADwAAAGRycy9kb3ducmV2LnhtbESPT0sDMRTE74LfITzBm80qtC5r0yKi&#10;UKU99M/B42Pzutl287Ik6TZ++6Yg9DjMzG+Y6TzZTgzkQ+tYwfOoAEFcO91yo2C3/XoqQYSIrLFz&#10;TAr+KMB8dn83xUq7M69p2MRGZAiHChWYGPtKylAbshhGrifO3t55izFL30jt8ZzhtpMvRTGRFlvO&#10;CwZ7+jBUHzcnq2AoS786uKX5rbff4/Ynfa5iOir1+JDe30BESvEW/m8vtILXMVy/5B8gZ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7/m88UAAADbAAAADwAAAAAAAAAA&#10;AAAAAAChAgAAZHJzL2Rvd25yZXYueG1sUEsFBgAAAAAEAAQA+QAAAJMDAAAAAA==&#10;" strokecolor="#4f81bd" strokeweight="2.25pt">
                      <v:stroke startarrow="block" endarrow="block"/>
                    </v:line>
                    <v:line id="Straight Connector 76" o:spid="_x0000_s1040" style="position:absolute;visibility:visible;mso-wrap-style:square" from="824089,2441575" to="2590800,3221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vcbsQAAADbAAAADwAAAGRycy9kb3ducmV2LnhtbESPT2sCMRTE7wW/Q3hCL0WzetjKahQR&#10;Kz0Uin/w/Nw8s4ublyVJd7ffvikUehxm5jfMajPYRnTkQ+1YwWyagSAuna7ZKLic3yYLECEia2wc&#10;k4JvCrBZj55WWGjX85G6UzQiQTgUqKCKsS2kDGVFFsPUtcTJuztvMSbpjdQe+wS3jZxnWS4t1pwW&#10;KmxpV1H5OH1ZBd5cb/WiOezzo+9fjJyFzy7/UOp5PGyXICIN8T/8137XCl5z+P2SfoBc/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u9xuxAAAANsAAAAPAAAAAAAAAAAA&#10;AAAAAKECAABkcnMvZG93bnJldi54bWxQSwUGAAAAAAQABAD5AAAAkgMAAAAA&#10;" strokecolor="#4579b8 [3044]" strokeweight="2.25pt">
                      <v:stroke startarrow="block" endarrow="block"/>
                    </v:line>
                    <v:line id="Straight Connector 77" o:spid="_x0000_s1041" style="position:absolute;flip:y;visibility:visible;mso-wrap-style:square" from="4238978,2403475" to="5860438,32210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b33cIAAADbAAAADwAAAGRycy9kb3ducmV2LnhtbESPS4vCMBSF98L8h3AHZqepgjpUoziD&#10;g6+VHd1fmmtbbW5qE7X+eyMILg/n8XHG08aU4kq1Kywr6HYiEMSp1QVnCnb/f+1vEM4jaywtk4I7&#10;OZhOPlpjjLW98Zauic9EGGEXo4Lc+yqW0qU5GXQdWxEH72Brgz7IOpO6xlsYN6XsRdFAGiw4EHKs&#10;6Den9JRcTOCucP+zPlbn42bQX/SbrNedl0apr89mNgLhqfHv8Ku91AqGQ3h+CT9AT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4b33cIAAADbAAAADwAAAAAAAAAAAAAA&#10;AAChAgAAZHJzL2Rvd25yZXYueG1sUEsFBgAAAAAEAAQA+QAAAJADAAAAAA==&#10;" strokecolor="#4579b8 [3044]" strokeweight="2.25pt">
                      <v:stroke startarrow="block" endarrow="block"/>
                    </v:line>
                  </v:group>
                  <v:shapetype id="_x0000_t32" coordsize="21600,21600" o:spt="32" o:oned="t" path="m0,0l21600,21600e" filled="f">
                    <v:path arrowok="t" fillok="f" o:connecttype="none"/>
                    <o:lock v:ext="edit" shapetype="t"/>
                  </v:shapetype>
                  <v:shape id="Straight Arrow Connector 78" o:spid="_x0000_s1042" type="#_x0000_t32" style="position:absolute;left:5446359;top:4642056;width:0;height:6359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vM18EAAADbAAAADwAAAGRycy9kb3ducmV2LnhtbERPz2vCMBS+D/Y/hDfwtqbz4KQzFhEG&#10;Fh1sdbDro3lrQ5uX0qS2+tebw2DHj+/3Jp9tJy40eONYwUuSgiCunDZcK/g+vz+vQfiArLFzTAqu&#10;5CHfPj5sMNNu4i+6lKEWMYR9hgqaEPpMSl81ZNEnrieO3K8bLIYIh1rqAacYbju5TNOVtGg4NjTY&#10;076hqi1Hq+BD3mrz066PHa+wOBX9NBr/qdTiad69gQg0h3/xn/ugFbzGsfFL/AFye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y8zXwQAAANsAAAAPAAAAAAAAAAAAAAAA&#10;AKECAABkcnMvZG93bnJldi54bWxQSwUGAAAAAAQABAD5AAAAjwMAAAAA&#10;" strokecolor="#4f81bd [3204]" strokeweight="2.25pt">
                    <v:stroke startarrow="block" endarrow="block"/>
                    <v:shadow on="t" opacity="24903f" mv:blur="40000f" origin=",.5" offset="0,20000emu"/>
                  </v:shape>
                  <w10:anchorlock/>
                </v:group>
              </w:pict>
            </mc:Fallback>
          </mc:AlternateContent>
        </w:r>
        <w:bookmarkEnd w:id="103"/>
      </w:del>
    </w:p>
    <w:p w14:paraId="1CD79BCD" w14:textId="77777777" w:rsidR="00707E7F" w:rsidDel="00A37007" w:rsidRDefault="00707E7F" w:rsidP="00F763F9">
      <w:pPr>
        <w:rPr>
          <w:del w:id="105" w:author="Amanda Alexander" w:date="2013-04-11T20:59:00Z"/>
        </w:rPr>
      </w:pPr>
    </w:p>
    <w:p w14:paraId="3521C2D1" w14:textId="69282F53" w:rsidR="007C5E6B" w:rsidDel="00A37007" w:rsidRDefault="007C5E6B" w:rsidP="00F763F9">
      <w:pPr>
        <w:rPr>
          <w:del w:id="106" w:author="Amanda Alexander" w:date="2013-04-11T20:59:00Z"/>
        </w:rPr>
      </w:pPr>
      <w:del w:id="107" w:author="Amanda Alexander" w:date="2013-04-11T20:59:00Z">
        <w:r w:rsidDel="00A37007">
          <w:delText>Results:</w:delText>
        </w:r>
      </w:del>
    </w:p>
    <w:p w14:paraId="6B3B9DF8" w14:textId="250F5C15" w:rsidR="007C5E6B" w:rsidDel="00A37007" w:rsidRDefault="00D60A0B" w:rsidP="00F763F9">
      <w:pPr>
        <w:rPr>
          <w:del w:id="108" w:author="Amanda Alexander" w:date="2013-04-11T20:59:00Z"/>
        </w:rPr>
      </w:pPr>
      <w:del w:id="109" w:author="Amanda Alexander" w:date="2013-04-11T20:59:00Z">
        <w:r>
          <w:rPr>
            <w:noProof/>
          </w:rPr>
          <mc:AlternateContent>
            <mc:Choice Requires="wpg">
              <w:drawing>
                <wp:inline distT="0" distB="0" distL="0" distR="0" wp14:anchorId="3421DFA8" wp14:editId="6D88681F">
                  <wp:extent cx="4158615" cy="2698115"/>
                  <wp:effectExtent l="0" t="0" r="32385" b="19685"/>
                  <wp:docPr id="27"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8615" cy="2698115"/>
                            <a:chOff x="0" y="0"/>
                            <a:chExt cx="11073404" cy="6858000"/>
                          </a:xfrm>
                        </wpg:grpSpPr>
                        <wps:wsp>
                          <wps:cNvPr id="28" name="Text Box 35"/>
                          <wps:cNvSpPr txBox="1">
                            <a:spLocks noChangeArrowheads="1"/>
                          </wps:cNvSpPr>
                          <wps:spPr bwMode="auto">
                            <a:xfrm>
                              <a:off x="3785344" y="2486571"/>
                              <a:ext cx="2835163" cy="1637362"/>
                            </a:xfrm>
                            <a:prstGeom prst="rect">
                              <a:avLst/>
                            </a:prstGeom>
                            <a:solidFill>
                              <a:srgbClr val="FFFFFF"/>
                            </a:solidFill>
                            <a:ln w="6350">
                              <a:solidFill>
                                <a:srgbClr val="000000"/>
                              </a:solidFill>
                              <a:miter lim="800000"/>
                              <a:headEnd/>
                              <a:tailEnd/>
                            </a:ln>
                          </wps:spPr>
                          <wps:txbx>
                            <w:txbxContent>
                              <w:p w14:paraId="19DC7382"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Fitness (YPE)</w:t>
                                </w:r>
                              </w:p>
                            </w:txbxContent>
                          </wps:txbx>
                          <wps:bodyPr vert="horz" wrap="square" lIns="91440" tIns="45720" rIns="91440" bIns="45720" numCol="1" anchor="ctr" anchorCtr="0" compatLnSpc="1">
                            <a:prstTxWarp prst="textNoShape">
                              <a:avLst/>
                            </a:prstTxWarp>
                          </wps:bodyPr>
                        </wps:wsp>
                        <wps:wsp>
                          <wps:cNvPr id="29" name="Text Box 31"/>
                          <wps:cNvSpPr txBox="1">
                            <a:spLocks noChangeArrowheads="1"/>
                          </wps:cNvSpPr>
                          <wps:spPr bwMode="auto">
                            <a:xfrm>
                              <a:off x="3779782" y="0"/>
                              <a:ext cx="2835162" cy="1637361"/>
                            </a:xfrm>
                            <a:prstGeom prst="rect">
                              <a:avLst/>
                            </a:prstGeom>
                            <a:solidFill>
                              <a:srgbClr val="FFFFFF"/>
                            </a:solidFill>
                            <a:ln w="6350">
                              <a:solidFill>
                                <a:srgbClr val="000000"/>
                              </a:solidFill>
                              <a:miter lim="800000"/>
                              <a:headEnd/>
                              <a:tailEnd/>
                            </a:ln>
                          </wps:spPr>
                          <wps:txbx>
                            <w:txbxContent>
                              <w:p w14:paraId="1A9DF590"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Replicative Lifespan</w:t>
                                </w:r>
                              </w:p>
                            </w:txbxContent>
                          </wps:txbx>
                          <wps:bodyPr vert="horz" wrap="square" lIns="91440" tIns="45720" rIns="91440" bIns="45720" numCol="1" anchor="ctr" anchorCtr="0" compatLnSpc="1">
                            <a:prstTxWarp prst="textNoShape">
                              <a:avLst/>
                            </a:prstTxWarp>
                          </wps:bodyPr>
                        </wps:wsp>
                        <wps:wsp>
                          <wps:cNvPr id="30" name="Text Box 32"/>
                          <wps:cNvSpPr txBox="1">
                            <a:spLocks noChangeArrowheads="1"/>
                          </wps:cNvSpPr>
                          <wps:spPr bwMode="auto">
                            <a:xfrm>
                              <a:off x="3810001" y="5220639"/>
                              <a:ext cx="2835164" cy="1637361"/>
                            </a:xfrm>
                            <a:prstGeom prst="rect">
                              <a:avLst/>
                            </a:prstGeom>
                            <a:solidFill>
                              <a:srgbClr val="FFFFFF"/>
                            </a:solidFill>
                            <a:ln w="6350">
                              <a:solidFill>
                                <a:srgbClr val="000000"/>
                              </a:solidFill>
                              <a:miter lim="800000"/>
                              <a:headEnd/>
                              <a:tailEnd/>
                            </a:ln>
                          </wps:spPr>
                          <wps:txbx>
                            <w:txbxContent>
                              <w:p w14:paraId="5DC42B65"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Protein Interactions</w:t>
                                </w:r>
                              </w:p>
                            </w:txbxContent>
                          </wps:txbx>
                          <wps:bodyPr vert="horz" wrap="square" lIns="91440" tIns="45720" rIns="91440" bIns="45720" numCol="1" anchor="ctr" anchorCtr="0" compatLnSpc="1">
                            <a:prstTxWarp prst="textNoShape">
                              <a:avLst/>
                            </a:prstTxWarp>
                          </wps:bodyPr>
                        </wps:wsp>
                        <wps:wsp>
                          <wps:cNvPr id="37" name="Text Box 33"/>
                          <wps:cNvSpPr txBox="1">
                            <a:spLocks noChangeArrowheads="1"/>
                          </wps:cNvSpPr>
                          <wps:spPr bwMode="auto">
                            <a:xfrm>
                              <a:off x="76200" y="2514600"/>
                              <a:ext cx="2835163" cy="1637362"/>
                            </a:xfrm>
                            <a:prstGeom prst="rect">
                              <a:avLst/>
                            </a:prstGeom>
                            <a:solidFill>
                              <a:srgbClr val="FFFFFF"/>
                            </a:solidFill>
                            <a:ln w="6350">
                              <a:solidFill>
                                <a:srgbClr val="000000"/>
                              </a:solidFill>
                              <a:miter lim="800000"/>
                              <a:headEnd/>
                              <a:tailEnd/>
                            </a:ln>
                          </wps:spPr>
                          <wps:txbx>
                            <w:txbxContent>
                              <w:p w14:paraId="2744165E"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Genetic Interactions</w:t>
                                </w:r>
                              </w:p>
                            </w:txbxContent>
                          </wps:txbx>
                          <wps:bodyPr vert="horz" wrap="square" lIns="91440" tIns="45720" rIns="91440" bIns="45720" numCol="1" anchor="ctr" anchorCtr="0" compatLnSpc="1">
                            <a:prstTxWarp prst="textNoShape">
                              <a:avLst/>
                            </a:prstTxWarp>
                          </wps:bodyPr>
                        </wps:wsp>
                        <wps:wsp>
                          <wps:cNvPr id="38" name="Text Box 34"/>
                          <wps:cNvSpPr txBox="1">
                            <a:spLocks noChangeArrowheads="1"/>
                          </wps:cNvSpPr>
                          <wps:spPr bwMode="auto">
                            <a:xfrm>
                              <a:off x="0" y="5220638"/>
                              <a:ext cx="2835163" cy="1637362"/>
                            </a:xfrm>
                            <a:prstGeom prst="rect">
                              <a:avLst/>
                            </a:prstGeom>
                            <a:solidFill>
                              <a:srgbClr val="FFFFFF"/>
                            </a:solidFill>
                            <a:ln w="6350">
                              <a:solidFill>
                                <a:srgbClr val="000000"/>
                              </a:solidFill>
                              <a:miter lim="800000"/>
                              <a:headEnd/>
                              <a:tailEnd/>
                            </a:ln>
                          </wps:spPr>
                          <wps:txbx>
                            <w:txbxContent>
                              <w:p w14:paraId="745169CA"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Evolutionary Distance</w:t>
                                </w:r>
                              </w:p>
                            </w:txbxContent>
                          </wps:txbx>
                          <wps:bodyPr vert="horz" wrap="square" lIns="91440" tIns="45720" rIns="91440" bIns="45720" numCol="1" anchor="ctr" anchorCtr="0" compatLnSpc="1">
                            <a:prstTxWarp prst="textNoShape">
                              <a:avLst/>
                            </a:prstTxWarp>
                          </wps:bodyPr>
                        </wps:wsp>
                        <wps:wsp>
                          <wps:cNvPr id="39" name="Text Box 36"/>
                          <wps:cNvSpPr txBox="1">
                            <a:spLocks noChangeArrowheads="1"/>
                          </wps:cNvSpPr>
                          <wps:spPr bwMode="auto">
                            <a:xfrm>
                              <a:off x="7894582" y="2513180"/>
                              <a:ext cx="3178822" cy="1637361"/>
                            </a:xfrm>
                            <a:prstGeom prst="rect">
                              <a:avLst/>
                            </a:prstGeom>
                            <a:solidFill>
                              <a:srgbClr val="FFFFFF"/>
                            </a:solidFill>
                            <a:ln w="6350">
                              <a:solidFill>
                                <a:srgbClr val="000000"/>
                              </a:solidFill>
                              <a:miter lim="800000"/>
                              <a:headEnd/>
                              <a:tailEnd/>
                            </a:ln>
                          </wps:spPr>
                          <wps:txbx>
                            <w:txbxContent>
                              <w:p w14:paraId="294AE81B"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Morphological Plasticity</w:t>
                                </w:r>
                              </w:p>
                            </w:txbxContent>
                          </wps:txbx>
                          <wps:bodyPr vert="horz" wrap="square" lIns="91440" tIns="45720" rIns="91440" bIns="45720" numCol="1" anchor="ctr" anchorCtr="0" compatLnSpc="1">
                            <a:prstTxWarp prst="textNoShape">
                              <a:avLst/>
                            </a:prstTxWarp>
                          </wps:bodyPr>
                        </wps:wsp>
                        <wps:wsp>
                          <wps:cNvPr id="42" name="Straight Arrow Connector 42"/>
                          <wps:cNvCnPr/>
                          <wps:spPr>
                            <a:xfrm>
                              <a:off x="5197365" y="1637362"/>
                              <a:ext cx="5561" cy="849209"/>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6614945" y="818681"/>
                              <a:ext cx="2869049" cy="1694499"/>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6620506" y="3305252"/>
                              <a:ext cx="1274077" cy="26609"/>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2835163" y="6039319"/>
                              <a:ext cx="974837" cy="0"/>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2911363" y="3305252"/>
                              <a:ext cx="873981" cy="28029"/>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5202926" y="4123933"/>
                              <a:ext cx="24656" cy="1096705"/>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6645162" y="4150542"/>
                              <a:ext cx="2838832" cy="1888777"/>
                            </a:xfrm>
                            <a:prstGeom prst="straightConnector1">
                              <a:avLst/>
                            </a:prstGeom>
                            <a:ln w="28575" cmpd="sng">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85" o:spid="_x0000_s1043" style="width:327.45pt;height:212.45pt;mso-position-horizontal-relative:char;mso-position-vertical-relative:line" coordsize="11073404,685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">
                  <v:shape id="Text Box 35" o:spid="_x0000_s1044" type="#_x0000_t202" style="position:absolute;left:3785344;top:2486571;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XQuvwAA&#10;ANsAAAAPAAAAZHJzL2Rvd25yZXYueG1sRE/NisIwEL4v+A5hBG9rqoJINYoIgntY6EYfYGzGpthM&#10;ShO1+vTmsODx4/tfbXrXiDt1ofasYDLOQBCX3tRcKTgd998LECEiG2w8k4InBdisB18rzI1/8B/d&#10;daxECuGQowIbY5tLGUpLDsPYt8SJu/jOYUywq6Tp8JHCXSOnWTaXDmtODRZb2lkqr/rmFNza4rid&#10;/f5oWzxPr7g467rYa6VGw367BBGpjx/xv/tgFEzT2PQl/QC5f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wFdC6/AAAA2wAAAA8AAAAAAAAAAAAAAAAAlwIAAGRycy9kb3ducmV2&#10;LnhtbFBLBQYAAAAABAAEAPUAAACDAwAAAAA=&#10;" strokeweight=".5pt">
                    <v:textbox>
                      <w:txbxContent>
                        <w:p w14:paraId="19DC7382"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Fitness (YPE)</w:t>
                          </w:r>
                        </w:p>
                      </w:txbxContent>
                    </v:textbox>
                  </v:shape>
                  <v:shape id="Text Box 31" o:spid="_x0000_s1045" type="#_x0000_t202" style="position:absolute;left:3779782;width:2835162;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dG1wwAA&#10;ANsAAAAPAAAAZHJzL2Rvd25yZXYueG1sRI/RagIxFETfC/5DuIJvNatC0dUoIgjtg7CNfsB1c90s&#10;bm6WTdTVr28KhT4OM3OGWW1614g7daH2rGAyzkAQl97UXCk4HffvcxAhIhtsPJOCJwXYrAdvK8yN&#10;f/A33XWsRIJwyFGBjbHNpQylJYdh7Fvi5F185zAm2VXSdPhIcNfIaZZ9SIc1pwWLLe0slVd9cwpu&#10;bXHczg5f2hbP0yvOz7ou9lqp0bDfLkFE6uN/+K/9aRRMF/D7Jf0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dG1wwAAANsAAAAPAAAAAAAAAAAAAAAAAJcCAABkcnMvZG93&#10;bnJldi54bWxQSwUGAAAAAAQABAD1AAAAhwMAAAAA&#10;" strokeweight=".5pt">
                    <v:textbox>
                      <w:txbxContent>
                        <w:p w14:paraId="1A9DF590"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Replicative Lifespan</w:t>
                          </w:r>
                        </w:p>
                      </w:txbxContent>
                    </v:textbox>
                  </v:shape>
                  <v:shape id="Text Box 32" o:spid="_x0000_s1046" type="#_x0000_t202" style="position:absolute;left:3810001;top:5220639;width:2835164;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qu71wAAA&#10;ANsAAAAPAAAAZHJzL2Rvd25yZXYueG1sRE/NisIwEL4v+A5hFva2pqsgUo0igqCHhW7sA4zN2BSb&#10;SWmiVp/eHBY8fnz/y/XgWnGjPjSeFfyMMxDElTcN1wrK4+57DiJEZIOtZ1LwoADr1ehjibnxd/6j&#10;m461SCEcclRgY+xyKUNlyWEY+444cWffO4wJ9rU0Pd5TuGvlJMtm0mHDqcFiR1tL1UVfnYJrVxw3&#10;09+DtsWjfMb5STfFTiv19TlsFiAiDfEt/nfvjYJpWp++p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Hqu71wAAAANsAAAAPAAAAAAAAAAAAAAAAAJcCAABkcnMvZG93bnJl&#10;di54bWxQSwUGAAAAAAQABAD1AAAAhAMAAAAA&#10;" strokeweight=".5pt">
                    <v:textbox>
                      <w:txbxContent>
                        <w:p w14:paraId="5DC42B65"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Protein Interactions</w:t>
                          </w:r>
                        </w:p>
                      </w:txbxContent>
                    </v:textbox>
                  </v:shape>
                  <v:shape id="Text Box 33" o:spid="_x0000_s1047" type="#_x0000_t202" style="position:absolute;left:76200;top:2514600;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3aBwwAA&#10;ANsAAAAPAAAAZHJzL2Rvd25yZXYueG1sRI/RagIxFETfBf8hXME3zVbBymoUEYT2obCNfsB1c90s&#10;3dwsm6irX98IhT4OM3OGWW9714gbdaH2rOBtmoEgLr2puVJwOh4mSxAhIhtsPJOCBwXYboaDNebG&#10;3/mbbjpWIkE45KjAxtjmUobSksMw9S1x8i6+cxiT7CppOrwnuGvkLMsW0mHNacFiS3tL5Y++OgXX&#10;tjju5l+f2haP0zMuz7ouDlqp8ajfrUBE6uN/+K/9YRTM3+H1Jf0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Q3aBwwAAANsAAAAPAAAAAAAAAAAAAAAAAJcCAABkcnMvZG93&#10;bnJldi54bWxQSwUGAAAAAAQABAD1AAAAhwMAAAAA&#10;" strokeweight=".5pt">
                    <v:textbox>
                      <w:txbxContent>
                        <w:p w14:paraId="2744165E"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Genetic Interactions</w:t>
                          </w:r>
                        </w:p>
                      </w:txbxContent>
                    </v:textbox>
                  </v:shape>
                  <v:shape id="Text Box 34" o:spid="_x0000_s1048" type="#_x0000_t202" style="position:absolute;top:5220638;width:2835163;height:16373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3OLzwAAA&#10;ANsAAAAPAAAAZHJzL2Rvd25yZXYueG1sRE/NisIwEL4v+A5hFva2pqsgUo0igqCHhW7sA4zN2BSb&#10;SWmiVp/eHBY8fnz/y/XgWnGjPjSeFfyMMxDElTcN1wrK4+57DiJEZIOtZ1LwoADr1ehjibnxd/6j&#10;m461SCEcclRgY+xyKUNlyWEY+444cWffO4wJ9rU0Pd5TuGvlJMtm0mHDqcFiR1tL1UVfnYJrVxw3&#10;09+DtsWjfMb5STfFTiv19TlsFiAiDfEt/nfvjYJpGpu+p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3OLzwAAAANsAAAAPAAAAAAAAAAAAAAAAAJcCAABkcnMvZG93bnJl&#10;di54bWxQSwUGAAAAAAQABAD1AAAAhAMAAAAA&#10;" strokeweight=".5pt">
                    <v:textbox>
                      <w:txbxContent>
                        <w:p w14:paraId="745169CA"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Evolutionary Distance</w:t>
                          </w:r>
                        </w:p>
                      </w:txbxContent>
                    </v:textbox>
                  </v:shape>
                  <v:shape id="Text Box 36" o:spid="_x0000_s1049" type="#_x0000_t202" style="position:absolute;left:7894582;top:2513180;width:3178822;height:16373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kEdowwAA&#10;ANsAAAAPAAAAZHJzL2Rvd25yZXYueG1sRI/RagIxFETfC/5DuIJvNWuFoqtRRBDqg7CNfsB1c90s&#10;bm6WTdTVr28KhT4OM3OGWa5714g7daH2rGAyzkAQl97UXCk4HXfvMxAhIhtsPJOCJwVYrwZvS8yN&#10;f/A33XWsRIJwyFGBjbHNpQylJYdh7Fvi5F185zAm2VXSdPhIcNfIjyz7lA5rTgsWW9paKq/65hTc&#10;2uK4mR722hbP0yvOzroudlqp0bDfLEBE6uN/+K/9ZRRM5/D7Jf0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kEdowwAAANsAAAAPAAAAAAAAAAAAAAAAAJcCAABkcnMvZG93&#10;bnJldi54bWxQSwUGAAAAAAQABAD1AAAAhwMAAAAA&#10;" strokeweight=".5pt">
                    <v:textbox>
                      <w:txbxContent>
                        <w:p w14:paraId="294AE81B" w14:textId="77777777" w:rsidR="007D4A70" w:rsidRPr="00D54C27" w:rsidRDefault="007D4A70" w:rsidP="00707E7F">
                          <w:pPr>
                            <w:pStyle w:val="NormalWeb"/>
                            <w:spacing w:before="0" w:beforeAutospacing="0" w:after="200" w:afterAutospacing="0"/>
                            <w:jc w:val="center"/>
                            <w:textAlignment w:val="baseline"/>
                            <w:rPr>
                              <w:sz w:val="24"/>
                              <w:szCs w:val="24"/>
                            </w:rPr>
                          </w:pPr>
                          <w:r w:rsidRPr="00707E7F">
                            <w:rPr>
                              <w:rFonts w:ascii="Calibri" w:eastAsia="SimSun" w:hAnsi="Calibri" w:cs="Arial"/>
                              <w:bCs/>
                              <w:color w:val="000000" w:themeColor="text1"/>
                              <w:kern w:val="24"/>
                              <w:position w:val="1"/>
                              <w:sz w:val="24"/>
                              <w:szCs w:val="24"/>
                            </w:rPr>
                            <w:t>Morphological Plasticity</w:t>
                          </w:r>
                        </w:p>
                      </w:txbxContent>
                    </v:textbox>
                  </v:shape>
                  <v:shape id="Straight Arrow Connector 42" o:spid="_x0000_s1050" type="#_x0000_t32" style="position:absolute;left:5197365;top:1637362;width:5561;height:8492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gh28QAAADbAAAADwAAAGRycy9kb3ducmV2LnhtbESPQWsCMRSE7wX/Q3hCL6VmK1Jka3YR&#10;wWK9aYteH5tnsrp5WTZx3fbXm0Khx2FmvmEW5eAa0VMXas8KXiYZCOLK65qNgq/P9fMcRIjIGhvP&#10;pOCbApTF6GGBufY33lG/j0YkCIccFdgY21zKUFlyGCa+JU7eyXcOY5KdkbrDW4K7Rk6z7FU6rDkt&#10;WGxpZam67K9OwbY//8yfojniKhh9sh/vF7M8KPU4HpZvICIN8T/8195oBbMp/H5JP0AW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SCHbxAAAANsAAAAPAAAAAAAAAAAA&#10;AAAAAKECAABkcnMvZG93bnJldi54bWxQSwUGAAAAAAQABAD5AAAAkgMAAAAA&#10;" strokecolor="#4579b8 [3044]" strokeweight="2.25pt">
                    <v:stroke startarrow="block" endarrow="block"/>
                  </v:shape>
                  <v:shape id="Straight Arrow Connector 43" o:spid="_x0000_s1051" type="#_x0000_t32" style="position:absolute;left:6614945;top:818681;width:2869049;height:16944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EQMQAAADbAAAADwAAAGRycy9kb3ducmV2LnhtbESPQWsCMRSE74X+h/AKXkrNtkpZtkYR&#10;oUW9qaW9PjbPZOvmZdmk6+qvN4LgcZiZb5jJrHe16KgNlWcFr8MMBHHpdcVGwffu8yUHESKyxtoz&#10;KThRgNn08WGChfZH3lC3jUYkCIcCFdgYm0LKUFpyGIa+IU7e3rcOY5KtkbrFY4K7Wr5l2bt0WHFa&#10;sNjQwlJ52P47Bevu75w/R/OLi2D03q6+Dmb+o9TgqZ9/gIjUx3v41l5qBeMRXL+kHyC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BIRAxAAAANsAAAAPAAAAAAAAAAAA&#10;AAAAAKECAABkcnMvZG93bnJldi54bWxQSwUGAAAAAAQABAD5AAAAkgMAAAAA&#10;" strokecolor="#4579b8 [3044]" strokeweight="2.25pt">
                    <v:stroke startarrow="block" endarrow="block"/>
                  </v:shape>
                  <v:shape id="Straight Arrow Connector 44" o:spid="_x0000_s1052" type="#_x0000_t32" style="position:absolute;left:6620506;top:3305252;width:1274077;height:266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0cNMQAAADbAAAADwAAAGRycy9kb3ducmV2LnhtbESPQWsCMRSE7wX/Q3hCL6LZFhFZzS4i&#10;WFpvtUWvj80zWd28LJt03frrm0Khx2FmvmHW5eAa0VMXas8KnmYZCOLK65qNgs+P3XQJIkRkjY1n&#10;UvBNAcpi9LDGXPsbv1N/iEYkCIccFdgY21zKUFlyGGa+JU7e2XcOY5KdkbrDW4K7Rj5n2UI6rDkt&#10;WGxpa6m6Hr6cgn1/uS8n0ZxwG4w+27eXq9kclXocD5sViEhD/A//tV+1gvkcfr+kH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7Rw0xAAAANsAAAAPAAAAAAAAAAAA&#10;AAAAAKECAABkcnMvZG93bnJldi54bWxQSwUGAAAAAAQABAD5AAAAkgMAAAAA&#10;" strokecolor="#4579b8 [3044]" strokeweight="2.25pt">
                    <v:stroke startarrow="block" endarrow="block"/>
                  </v:shape>
                  <v:shape id="Straight Arrow Connector 51" o:spid="_x0000_s1053" type="#_x0000_t32" style="position:absolute;left:2835163;top:6039319;width:97483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MpccQAAADbAAAADwAAAGRycy9kb3ducmV2LnhtbESPQWsCMRSE7wX/Q3iCl6JZCy2yml1E&#10;sNTeaoteH5tnsrp5WTbpuvrrm0Khx2FmvmFW5eAa0VMXas8K5rMMBHHldc1GwdfndroAESKyxsYz&#10;KbhRgLIYPaww1/7KH9TvoxEJwiFHBTbGNpcyVJYchplviZN38p3DmGRnpO7wmuCukU9Z9iId1pwW&#10;LLa0sVRd9t9OwXt/vi8eozniJhh9srvXi1kflJqMh/USRKQh/of/2m9awfMcfr+kH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QylxxAAAANsAAAAPAAAAAAAAAAAA&#10;AAAAAKECAABkcnMvZG93bnJldi54bWxQSwUGAAAAAAQABAD5AAAAkgMAAAAA&#10;" strokecolor="#4579b8 [3044]" strokeweight="2.25pt">
                    <v:stroke startarrow="block" endarrow="block"/>
                  </v:shape>
                  <v:shape id="Straight Arrow Connector 52" o:spid="_x0000_s1054" type="#_x0000_t32" style="position:absolute;left:2911363;top:3305252;width:873981;height:28029;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xGfcEAAADbAAAADwAAAGRycy9kb3ducmV2LnhtbESPT4vCMBTE78J+h/CEvWmqoEg1iri4&#10;eF3/LXt7NM+m2LyUJNbutzeC4HGYmd8wi1Vna9GSD5VjBaNhBoK4cLriUsHxsB3MQISIrLF2TAr+&#10;KcBq+dFbYK7dnX+o3cdSJAiHHBWYGJtcylAYshiGriFO3sV5izFJX0rt8Z7gtpbjLJtKixWnBYMN&#10;bQwV1/3NKmjd6Xdy/rPm60x+Tddd920uRqnPfreeg4jUxXf41d5pBZMxPL+kH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pPEZ9wQAAANsAAAAPAAAAAAAAAAAAAAAA&#10;AKECAABkcnMvZG93bnJldi54bWxQSwUGAAAAAAQABAD5AAAAjwMAAAAA&#10;" strokecolor="#4579b8 [3044]" strokeweight="2.25pt">
                    <v:stroke startarrow="block" endarrow="block"/>
                  </v:shape>
                  <v:shape id="Straight Arrow Connector 55" o:spid="_x0000_s1055" type="#_x0000_t32" style="position:absolute;left:5202926;top:4123933;width:24656;height:10967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yMmcMEAAADbAAAADwAAAGRycy9kb3ducmV2LnhtbESPwWrDMBBE74H+g9hCb7GcgkvqRDFu&#10;SUOvcdL7Ym1sE2tlvKrj/H1VKPQ4zMwbZlvMrlcTjdJ5NrBKUlDEtbcdNwbOp4/lGpQEZIu9ZzJw&#10;J4Fi97DYYm79jY80VaFREcKSo4E2hCHXWuqWHEriB+LoXfzoMEQ5NtqOeItw1+vnNH3RDjuOCy0O&#10;9N5Sfa2+nYEplWw67N8Oe3nVVEpd0Vd3N+bpcS43oALN4T/81/60BrIMfr/EH6B3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IyZwwQAAANsAAAAPAAAAAAAAAAAAAAAA&#10;AKECAABkcnMvZG93bnJldi54bWxQSwUGAAAAAAQABAD5AAAAjwMAAAAA&#10;" strokecolor="#4579b8 [3044]" strokeweight="2.25pt">
                    <v:stroke startarrow="block" endarrow="block"/>
                  </v:shape>
                  <v:shape id="Straight Arrow Connector 61" o:spid="_x0000_s1056" type="#_x0000_t32" style="position:absolute;left:6645162;top:4150542;width:2838832;height:188877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4ISt8AAAADbAAAADwAAAGRycy9kb3ducmV2LnhtbESPT4vCMBTE74LfITxhb5oqrEg1irjs&#10;4tW/y94ezbMpNi8libX77Y0geBxm5jfMYtXZWrTkQ+VYwXiUgSAunK64VHA8fA9nIEJE1lg7JgX/&#10;FGC17PcWmGt35x21+1iKBOGQowITY5NLGQpDFsPINcTJuzhvMSbpS6k93hPc1nKSZVNpseK0YLCh&#10;jaHiur9ZBa07/X6e/6z5OpNf03Xb/ZiLUepj0K3nICJ18R1+tbdawXQMzy/pB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eCErfAAAAA2wAAAA8AAAAAAAAAAAAAAAAA&#10;oQIAAGRycy9kb3ducmV2LnhtbFBLBQYAAAAABAAEAPkAAACOAwAAAAA=&#10;" strokecolor="#4579b8 [3044]" strokeweight="2.25pt">
                    <v:stroke startarrow="block" endarrow="block"/>
                  </v:shape>
                  <w10:anchorlock/>
                </v:group>
              </w:pict>
            </mc:Fallback>
          </mc:AlternateContent>
        </w:r>
      </w:del>
    </w:p>
    <w:p w14:paraId="65956C46" w14:textId="6B730EAE" w:rsidR="00F763F9" w:rsidRPr="00F763F9" w:rsidRDefault="00F763F9" w:rsidP="00F763F9"/>
    <w:sectPr w:rsidR="00F763F9" w:rsidRPr="00F763F9" w:rsidSect="008E41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SimSun">
    <w:altName w:val="宋体"/>
    <w:panose1 w:val="00000000000000000000"/>
    <w:charset w:val="00"/>
    <w:family w:val="roman"/>
    <w:notTrueType/>
    <w:pitch w:val="default"/>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4E68"/>
    <w:multiLevelType w:val="hybridMultilevel"/>
    <w:tmpl w:val="41220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7361FF"/>
    <w:multiLevelType w:val="hybridMultilevel"/>
    <w:tmpl w:val="69FC7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1F0973"/>
    <w:multiLevelType w:val="hybridMultilevel"/>
    <w:tmpl w:val="CFC8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masterPages"/>
  <w:zoom w:percent="125"/>
  <w:embedSystemFonts/>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FB7"/>
    <w:rsid w:val="00001D13"/>
    <w:rsid w:val="00010C07"/>
    <w:rsid w:val="00016BEA"/>
    <w:rsid w:val="00054DC8"/>
    <w:rsid w:val="000637E1"/>
    <w:rsid w:val="00063D5D"/>
    <w:rsid w:val="000C4642"/>
    <w:rsid w:val="000E4081"/>
    <w:rsid w:val="000E76A0"/>
    <w:rsid w:val="000F3B63"/>
    <w:rsid w:val="001360B0"/>
    <w:rsid w:val="001400A8"/>
    <w:rsid w:val="001636B5"/>
    <w:rsid w:val="0017193A"/>
    <w:rsid w:val="001804EE"/>
    <w:rsid w:val="00192A3C"/>
    <w:rsid w:val="00194908"/>
    <w:rsid w:val="001B08AC"/>
    <w:rsid w:val="001D0F64"/>
    <w:rsid w:val="001F1681"/>
    <w:rsid w:val="002306BC"/>
    <w:rsid w:val="0023378B"/>
    <w:rsid w:val="0025741A"/>
    <w:rsid w:val="00290C78"/>
    <w:rsid w:val="002D3AA8"/>
    <w:rsid w:val="002D6198"/>
    <w:rsid w:val="002D6F58"/>
    <w:rsid w:val="00304F7C"/>
    <w:rsid w:val="00311002"/>
    <w:rsid w:val="00312DC6"/>
    <w:rsid w:val="00352FC8"/>
    <w:rsid w:val="00353B3E"/>
    <w:rsid w:val="00363266"/>
    <w:rsid w:val="003743D2"/>
    <w:rsid w:val="00377BAF"/>
    <w:rsid w:val="00392793"/>
    <w:rsid w:val="003B3106"/>
    <w:rsid w:val="003D1B6C"/>
    <w:rsid w:val="00411BC1"/>
    <w:rsid w:val="00422A4B"/>
    <w:rsid w:val="00441626"/>
    <w:rsid w:val="00450EB4"/>
    <w:rsid w:val="00483810"/>
    <w:rsid w:val="004A083D"/>
    <w:rsid w:val="004B50B6"/>
    <w:rsid w:val="004D097B"/>
    <w:rsid w:val="00533429"/>
    <w:rsid w:val="00537C91"/>
    <w:rsid w:val="00547396"/>
    <w:rsid w:val="00583DE2"/>
    <w:rsid w:val="005C02D2"/>
    <w:rsid w:val="005E15EF"/>
    <w:rsid w:val="005E19B8"/>
    <w:rsid w:val="005E71D1"/>
    <w:rsid w:val="005F5BD5"/>
    <w:rsid w:val="00665344"/>
    <w:rsid w:val="006654F3"/>
    <w:rsid w:val="00676076"/>
    <w:rsid w:val="006B129C"/>
    <w:rsid w:val="006D0CEC"/>
    <w:rsid w:val="006E05D4"/>
    <w:rsid w:val="006E474B"/>
    <w:rsid w:val="006E6100"/>
    <w:rsid w:val="006F4606"/>
    <w:rsid w:val="007049EB"/>
    <w:rsid w:val="0070773A"/>
    <w:rsid w:val="00707E7F"/>
    <w:rsid w:val="007201F3"/>
    <w:rsid w:val="00746D00"/>
    <w:rsid w:val="007658A1"/>
    <w:rsid w:val="007C5E6B"/>
    <w:rsid w:val="007D4A70"/>
    <w:rsid w:val="00806281"/>
    <w:rsid w:val="00806BA8"/>
    <w:rsid w:val="008345DE"/>
    <w:rsid w:val="00837057"/>
    <w:rsid w:val="0085073D"/>
    <w:rsid w:val="008923E8"/>
    <w:rsid w:val="008A1847"/>
    <w:rsid w:val="008D6A71"/>
    <w:rsid w:val="008E4123"/>
    <w:rsid w:val="008E4D66"/>
    <w:rsid w:val="008F4759"/>
    <w:rsid w:val="00926FB3"/>
    <w:rsid w:val="0095072C"/>
    <w:rsid w:val="009B11A0"/>
    <w:rsid w:val="009C1607"/>
    <w:rsid w:val="009C6B9C"/>
    <w:rsid w:val="009D217A"/>
    <w:rsid w:val="009E6A37"/>
    <w:rsid w:val="009F4816"/>
    <w:rsid w:val="00A0691E"/>
    <w:rsid w:val="00A16DCD"/>
    <w:rsid w:val="00A36EDA"/>
    <w:rsid w:val="00A37007"/>
    <w:rsid w:val="00A77495"/>
    <w:rsid w:val="00A911F5"/>
    <w:rsid w:val="00AE6166"/>
    <w:rsid w:val="00AF5E6F"/>
    <w:rsid w:val="00B074B3"/>
    <w:rsid w:val="00B42804"/>
    <w:rsid w:val="00B74C58"/>
    <w:rsid w:val="00B755FC"/>
    <w:rsid w:val="00BB5607"/>
    <w:rsid w:val="00BC0FC5"/>
    <w:rsid w:val="00BC1A53"/>
    <w:rsid w:val="00C0076B"/>
    <w:rsid w:val="00C43763"/>
    <w:rsid w:val="00C52E73"/>
    <w:rsid w:val="00C77A2D"/>
    <w:rsid w:val="00C87459"/>
    <w:rsid w:val="00C90350"/>
    <w:rsid w:val="00CB4FA8"/>
    <w:rsid w:val="00CD32DC"/>
    <w:rsid w:val="00CD6A24"/>
    <w:rsid w:val="00CE51FC"/>
    <w:rsid w:val="00CE7551"/>
    <w:rsid w:val="00CF6E4E"/>
    <w:rsid w:val="00D54052"/>
    <w:rsid w:val="00D609C6"/>
    <w:rsid w:val="00D60A0B"/>
    <w:rsid w:val="00D9379E"/>
    <w:rsid w:val="00E23FB7"/>
    <w:rsid w:val="00E5174A"/>
    <w:rsid w:val="00E75BC6"/>
    <w:rsid w:val="00E953FC"/>
    <w:rsid w:val="00EB1BFF"/>
    <w:rsid w:val="00F22B2A"/>
    <w:rsid w:val="00F235ED"/>
    <w:rsid w:val="00F6503A"/>
    <w:rsid w:val="00F70E31"/>
    <w:rsid w:val="00F763F9"/>
    <w:rsid w:val="00F925A7"/>
    <w:rsid w:val="00F96B27"/>
    <w:rsid w:val="00FC46F9"/>
    <w:rsid w:val="00FD7BEF"/>
    <w:rsid w:val="00FE2CB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9"/>
    <o:shapelayout v:ext="edit">
      <o:idmap v:ext="edit" data="1"/>
      <o:rules v:ext="edit">
        <o:r id="V:Rule9" type="connector" idref="#Straight Connector 76"/>
        <o:r id="V:Rule10" type="connector" idref="#Straight Arrow Connector 52"/>
        <o:r id="V:Rule11" type="connector" idref="#Straight Connector 73"/>
        <o:r id="V:Rule12" type="connector" idref="#Straight Arrow Connector 61"/>
        <o:r id="V:Rule13" type="connector" idref="#Straight Arrow Connector 51"/>
        <o:r id="V:Rule14" type="connector" idref="#Straight Arrow Connector 78"/>
        <o:r id="V:Rule15" type="connector" idref="#Straight Arrow Connector 55"/>
        <o:r id="V:Rule16" type="connector" idref="#Straight Arrow Connector 43"/>
        <o:r id="V:Rule17" type="connector" idref="#Straight Connector 72"/>
        <o:r id="V:Rule18" type="connector" idref="#Straight Connector 74"/>
        <o:r id="V:Rule19" type="connector" idref="#Straight Connector 75"/>
        <o:r id="V:Rule20" type="connector" idref="#Straight Connector 71"/>
        <o:r id="V:Rule21" type="connector" idref="#Straight Arrow Connector 42"/>
        <o:r id="V:Rule22" type="connector" idref="#Straight Arrow Connector 44"/>
        <o:r id="V:Rule23" type="connector" idref="#Straight Connector 70"/>
        <o:r id="V:Rule24" type="connector" idref="#Straight Connector 77"/>
      </o:rules>
    </o:shapelayout>
  </w:shapeDefaults>
  <w:doNotEmbedSmartTags/>
  <w:decimalSymbol w:val="."/>
  <w:listSeparator w:val=","/>
  <w14:docId w14:val="19D2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 w:type="paragraph" w:styleId="BalloonText">
    <w:name w:val="Balloon Text"/>
    <w:basedOn w:val="Normal"/>
    <w:link w:val="BalloonTextChar"/>
    <w:uiPriority w:val="99"/>
    <w:semiHidden/>
    <w:unhideWhenUsed/>
    <w:rsid w:val="006E6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00"/>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352FC8"/>
    <w:rPr>
      <w:rFonts w:asciiTheme="majorHAnsi" w:eastAsiaTheme="majorEastAsia" w:hAnsiTheme="majorHAnsi" w:cstheme="majorBidi"/>
      <w:b/>
      <w:bCs/>
      <w:i/>
      <w:iCs/>
      <w:color w:val="4F81BD" w:themeColor="accent1"/>
      <w:sz w:val="24"/>
      <w:szCs w:val="24"/>
      <w:lang w:eastAsia="en-US"/>
    </w:rPr>
  </w:style>
  <w:style w:type="table" w:styleId="LightList">
    <w:name w:val="Light List"/>
    <w:basedOn w:val="TableNormal"/>
    <w:uiPriority w:val="61"/>
    <w:rsid w:val="00F763F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763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763F9"/>
    <w:pPr>
      <w:ind w:left="720"/>
      <w:contextualSpacing/>
    </w:pPr>
  </w:style>
  <w:style w:type="paragraph" w:styleId="Revision">
    <w:name w:val="Revision"/>
    <w:hidden/>
    <w:uiPriority w:val="99"/>
    <w:semiHidden/>
    <w:rsid w:val="007658A1"/>
    <w:rPr>
      <w:sz w:val="24"/>
      <w:szCs w:val="24"/>
      <w:lang w:eastAsia="en-US"/>
    </w:rPr>
  </w:style>
  <w:style w:type="paragraph" w:styleId="NormalWeb">
    <w:name w:val="Normal (Web)"/>
    <w:basedOn w:val="Normal"/>
    <w:uiPriority w:val="99"/>
    <w:semiHidden/>
    <w:unhideWhenUsed/>
    <w:rsid w:val="0066534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B50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50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34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F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50B6"/>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4B50B6"/>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533429"/>
    <w:rPr>
      <w:rFonts w:asciiTheme="majorHAnsi" w:eastAsiaTheme="majorEastAsia" w:hAnsiTheme="majorHAnsi" w:cstheme="majorBidi"/>
      <w:b/>
      <w:bCs/>
      <w:color w:val="4F81BD" w:themeColor="accent1"/>
      <w:sz w:val="24"/>
      <w:szCs w:val="24"/>
      <w:lang w:eastAsia="en-US"/>
    </w:rPr>
  </w:style>
  <w:style w:type="paragraph" w:styleId="BalloonText">
    <w:name w:val="Balloon Text"/>
    <w:basedOn w:val="Normal"/>
    <w:link w:val="BalloonTextChar"/>
    <w:uiPriority w:val="99"/>
    <w:semiHidden/>
    <w:unhideWhenUsed/>
    <w:rsid w:val="006E61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6100"/>
    <w:rPr>
      <w:rFonts w:ascii="Lucida Grande" w:hAnsi="Lucida Grande" w:cs="Lucida Grande"/>
      <w:sz w:val="18"/>
      <w:szCs w:val="18"/>
      <w:lang w:eastAsia="en-US"/>
    </w:rPr>
  </w:style>
  <w:style w:type="character" w:customStyle="1" w:styleId="Heading4Char">
    <w:name w:val="Heading 4 Char"/>
    <w:basedOn w:val="DefaultParagraphFont"/>
    <w:link w:val="Heading4"/>
    <w:uiPriority w:val="9"/>
    <w:rsid w:val="00352FC8"/>
    <w:rPr>
      <w:rFonts w:asciiTheme="majorHAnsi" w:eastAsiaTheme="majorEastAsia" w:hAnsiTheme="majorHAnsi" w:cstheme="majorBidi"/>
      <w:b/>
      <w:bCs/>
      <w:i/>
      <w:iCs/>
      <w:color w:val="4F81BD" w:themeColor="accent1"/>
      <w:sz w:val="24"/>
      <w:szCs w:val="24"/>
      <w:lang w:eastAsia="en-US"/>
    </w:rPr>
  </w:style>
  <w:style w:type="table" w:styleId="LightList">
    <w:name w:val="Light List"/>
    <w:basedOn w:val="TableNormal"/>
    <w:uiPriority w:val="61"/>
    <w:rsid w:val="00F763F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763F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763F9"/>
    <w:pPr>
      <w:ind w:left="720"/>
      <w:contextualSpacing/>
    </w:pPr>
  </w:style>
  <w:style w:type="paragraph" w:styleId="Revision">
    <w:name w:val="Revision"/>
    <w:hidden/>
    <w:uiPriority w:val="99"/>
    <w:semiHidden/>
    <w:rsid w:val="007658A1"/>
    <w:rPr>
      <w:sz w:val="24"/>
      <w:szCs w:val="24"/>
      <w:lang w:eastAsia="en-US"/>
    </w:rPr>
  </w:style>
  <w:style w:type="paragraph" w:styleId="NormalWeb">
    <w:name w:val="Normal (Web)"/>
    <w:basedOn w:val="Normal"/>
    <w:uiPriority w:val="99"/>
    <w:semiHidden/>
    <w:unhideWhenUsed/>
    <w:rsid w:val="0066534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63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3780FCF-4710-0E4F-8E59-7F33D563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2232</Words>
  <Characters>12725</Characters>
  <Application>Microsoft Macintosh Word</Application>
  <DocSecurity>0</DocSecurity>
  <Lines>106</Lines>
  <Paragraphs>29</Paragraphs>
  <ScaleCrop>false</ScaleCrop>
  <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Alexander</dc:creator>
  <cp:keywords/>
  <dc:description/>
  <cp:lastModifiedBy>Keyana Scott</cp:lastModifiedBy>
  <cp:revision>2</cp:revision>
  <dcterms:created xsi:type="dcterms:W3CDTF">2014-07-08T17:25:00Z</dcterms:created>
  <dcterms:modified xsi:type="dcterms:W3CDTF">2014-07-08T17:25:00Z</dcterms:modified>
</cp:coreProperties>
</file>